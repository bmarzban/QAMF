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5779" w14:textId="77777777" w:rsidR="00EB71A9" w:rsidRPr="008E20D9" w:rsidRDefault="00EB71A9" w:rsidP="00EB71A9">
      <w:pPr>
        <w:rPr>
          <w:rFonts w:ascii="Calibri" w:hAnsi="Calibri" w:cs="Calibri"/>
          <w:b/>
          <w:color w:val="000000" w:themeColor="text1"/>
          <w:sz w:val="28"/>
          <w:szCs w:val="28"/>
        </w:rPr>
      </w:pPr>
      <w:r w:rsidRPr="008E20D9">
        <w:rPr>
          <w:rFonts w:ascii="Calibri" w:hAnsi="Calibri" w:cs="Calibri"/>
          <w:b/>
          <w:color w:val="000000" w:themeColor="text1"/>
          <w:sz w:val="28"/>
          <w:szCs w:val="28"/>
        </w:rPr>
        <w:t xml:space="preserve">1. Electrical capacitance </w:t>
      </w:r>
      <w:r w:rsidR="00276E8F">
        <w:rPr>
          <w:rFonts w:ascii="Calibri" w:hAnsi="Calibri" w:cs="Calibri"/>
          <w:b/>
          <w:color w:val="000000" w:themeColor="text1"/>
          <w:sz w:val="28"/>
          <w:szCs w:val="28"/>
        </w:rPr>
        <w:t xml:space="preserve">and energy </w:t>
      </w:r>
      <w:r w:rsidRPr="008E20D9">
        <w:rPr>
          <w:rFonts w:ascii="Calibri" w:hAnsi="Calibri" w:cs="Calibri"/>
          <w:b/>
          <w:color w:val="000000" w:themeColor="text1"/>
          <w:sz w:val="28"/>
          <w:szCs w:val="28"/>
        </w:rPr>
        <w:t>of the mitochondrial inner membrane</w:t>
      </w:r>
    </w:p>
    <w:p w14:paraId="25B293F3" w14:textId="77777777" w:rsidR="00EB71A9" w:rsidRPr="00EB71A9" w:rsidRDefault="00EB71A9" w:rsidP="00EB71A9">
      <w:pPr>
        <w:rPr>
          <w:rFonts w:ascii="Calibri" w:hAnsi="Calibri" w:cs="Calibri"/>
          <w:color w:val="000000" w:themeColor="text1"/>
        </w:rPr>
      </w:pPr>
    </w:p>
    <w:p w14:paraId="4EE2A6B2" w14:textId="77777777" w:rsidR="00EB71A9" w:rsidRDefault="00EB71A9" w:rsidP="00EB71A9">
      <w:pPr>
        <w:rPr>
          <w:rFonts w:ascii="Calibri" w:hAnsi="Calibri" w:cs="Calibri"/>
          <w:color w:val="000000" w:themeColor="text1"/>
        </w:rPr>
      </w:pPr>
      <w:r>
        <w:rPr>
          <w:rFonts w:ascii="Calibri" w:hAnsi="Calibri" w:cs="Calibri"/>
          <w:color w:val="000000" w:themeColor="text1"/>
        </w:rPr>
        <w:t xml:space="preserve">A capacitor is an electrical circuit element that </w:t>
      </w:r>
      <w:r w:rsidRPr="00EB71A9">
        <w:rPr>
          <w:rFonts w:ascii="Calibri" w:hAnsi="Calibri" w:cs="Calibri"/>
          <w:color w:val="000000" w:themeColor="text1"/>
        </w:rPr>
        <w:t>stores electrical energy in an electric</w:t>
      </w:r>
      <w:r>
        <w:rPr>
          <w:rFonts w:ascii="Calibri" w:hAnsi="Calibri" w:cs="Calibri"/>
          <w:color w:val="000000" w:themeColor="text1"/>
        </w:rPr>
        <w:t xml:space="preserve"> field (Wikipedia REF). The mitochondrial inner membrane acts as an electrical capacitor to store energy in an electrostatic potential different between the </w:t>
      </w:r>
      <w:proofErr w:type="spellStart"/>
      <w:r w:rsidRPr="00EB71A9">
        <w:rPr>
          <w:rFonts w:ascii="Calibri" w:hAnsi="Calibri" w:cs="Calibri"/>
          <w:color w:val="000000" w:themeColor="text1"/>
        </w:rPr>
        <w:t>milieux</w:t>
      </w:r>
      <w:proofErr w:type="spellEnd"/>
      <w:r w:rsidRPr="00EB71A9">
        <w:rPr>
          <w:rFonts w:ascii="Calibri" w:hAnsi="Calibri" w:cs="Calibri"/>
          <w:color w:val="000000" w:themeColor="text1"/>
        </w:rPr>
        <w:t xml:space="preserve"> </w:t>
      </w:r>
      <w:r>
        <w:rPr>
          <w:rFonts w:ascii="Calibri" w:hAnsi="Calibri" w:cs="Calibri"/>
          <w:color w:val="000000" w:themeColor="text1"/>
        </w:rPr>
        <w:t xml:space="preserve">on the two sides the membrane. </w:t>
      </w:r>
    </w:p>
    <w:p w14:paraId="6821D733" w14:textId="77777777" w:rsidR="008E20D9" w:rsidRDefault="008E20D9" w:rsidP="00EB71A9">
      <w:pPr>
        <w:rPr>
          <w:rFonts w:ascii="Calibri" w:hAnsi="Calibri" w:cs="Calibri"/>
          <w:color w:val="000000" w:themeColor="text1"/>
        </w:rPr>
      </w:pPr>
    </w:p>
    <w:p w14:paraId="7549A5E0" w14:textId="77777777" w:rsidR="00EB71A9" w:rsidRPr="00EB71A9" w:rsidRDefault="008E20D9" w:rsidP="00EB71A9">
      <w:pPr>
        <w:rPr>
          <w:rFonts w:ascii="Calibri" w:hAnsi="Calibri" w:cs="Calibri"/>
          <w:color w:val="000000" w:themeColor="text1"/>
        </w:rPr>
      </w:pPr>
      <w:r>
        <w:rPr>
          <w:rFonts w:ascii="Calibri" w:hAnsi="Calibri" w:cs="Calibri"/>
          <w:color w:val="000000" w:themeColor="text1"/>
        </w:rPr>
        <w:t xml:space="preserve">Electrical capacitance is measured in units of charge per unit voltage, or in standard </w:t>
      </w:r>
      <w:r w:rsidR="00C64842">
        <w:rPr>
          <w:rFonts w:ascii="Calibri" w:hAnsi="Calibri" w:cs="Calibri"/>
          <w:color w:val="000000" w:themeColor="text1"/>
        </w:rPr>
        <w:t>units, Coulombs per Volt (C/V), equivalently, a Farad. (1 F = 1 C/V)</w:t>
      </w:r>
    </w:p>
    <w:p w14:paraId="256D873A" w14:textId="77777777" w:rsidR="009A47F1" w:rsidRDefault="009A47F1" w:rsidP="00EB71A9">
      <w:pPr>
        <w:rPr>
          <w:rFonts w:ascii="Calibri" w:hAnsi="Calibri" w:cs="Calibri"/>
          <w:color w:val="000000" w:themeColor="text1"/>
        </w:rPr>
      </w:pPr>
    </w:p>
    <w:p w14:paraId="75E9717E" w14:textId="77777777" w:rsidR="00EB71A9" w:rsidRPr="009A47F1" w:rsidRDefault="00EA7C4E" w:rsidP="00EB71A9">
      <w:pPr>
        <w:rPr>
          <w:rFonts w:ascii="Calibri" w:hAnsi="Calibri" w:cs="Calibri"/>
          <w:b/>
          <w:color w:val="000000" w:themeColor="text1"/>
        </w:rPr>
      </w:pPr>
      <w:r>
        <w:rPr>
          <w:rFonts w:ascii="Calibri" w:hAnsi="Calibri" w:cs="Calibri"/>
          <w:b/>
          <w:color w:val="000000" w:themeColor="text1"/>
        </w:rPr>
        <w:t>1.1</w:t>
      </w:r>
      <w:r w:rsidR="009A47F1" w:rsidRPr="009A47F1">
        <w:rPr>
          <w:rFonts w:ascii="Calibri" w:hAnsi="Calibri" w:cs="Calibri"/>
          <w:b/>
          <w:color w:val="000000" w:themeColor="text1"/>
        </w:rPr>
        <w:t xml:space="preserve">. </w:t>
      </w:r>
      <w:r w:rsidR="00EB71A9" w:rsidRPr="009A47F1">
        <w:rPr>
          <w:rFonts w:ascii="Calibri" w:hAnsi="Calibri" w:cs="Calibri"/>
          <w:b/>
          <w:color w:val="000000" w:themeColor="text1"/>
        </w:rPr>
        <w:t>What is the capacitance of mitochondrial inner membrane? Make a reasonable assumption about the size of a mitochondrion and assume that the inner membrane has 5 or 10 times more area than the outer membrane.</w:t>
      </w:r>
    </w:p>
    <w:p w14:paraId="17B3DC2C" w14:textId="77777777" w:rsidR="009A47F1" w:rsidRDefault="009A47F1" w:rsidP="00EB71A9">
      <w:pPr>
        <w:rPr>
          <w:rFonts w:ascii="Calibri" w:hAnsi="Calibri" w:cs="Calibri"/>
          <w:color w:val="000000" w:themeColor="text1"/>
        </w:rPr>
      </w:pPr>
    </w:p>
    <w:p w14:paraId="6A123EF3" w14:textId="77777777" w:rsidR="009A47F1" w:rsidRDefault="00EA7C4E" w:rsidP="00EB71A9">
      <w:pPr>
        <w:rPr>
          <w:rFonts w:ascii="Calibri" w:hAnsi="Calibri" w:cs="Calibri"/>
          <w:color w:val="000000" w:themeColor="text1"/>
        </w:rPr>
      </w:pPr>
      <w:r>
        <w:rPr>
          <w:rFonts w:ascii="Calibri" w:hAnsi="Calibri" w:cs="Calibri"/>
          <w:color w:val="000000" w:themeColor="text1"/>
        </w:rPr>
        <w:t xml:space="preserve">A typical range for the capacity density of a biological membrane is 0.5-1.0 </w:t>
      </w:r>
      <w:r w:rsidRPr="009A47F1">
        <w:rPr>
          <w:rFonts w:ascii="Symbol" w:hAnsi="Symbol" w:cs="Calibri"/>
          <w:color w:val="000000" w:themeColor="text1"/>
        </w:rPr>
        <w:t></w:t>
      </w:r>
      <w:r>
        <w:rPr>
          <w:rFonts w:ascii="Calibri" w:hAnsi="Calibri" w:cs="Calibri"/>
          <w:color w:val="000000" w:themeColor="text1"/>
        </w:rPr>
        <w:t>F cm</w:t>
      </w:r>
      <w:r w:rsidRPr="009A47F1">
        <w:rPr>
          <w:rFonts w:ascii="Calibri" w:hAnsi="Calibri" w:cs="Calibri"/>
          <w:color w:val="000000" w:themeColor="text1"/>
          <w:vertAlign w:val="superscript"/>
        </w:rPr>
        <w:t>-2</w:t>
      </w:r>
      <w:r>
        <w:rPr>
          <w:rFonts w:ascii="Calibri" w:hAnsi="Calibri" w:cs="Calibri"/>
          <w:color w:val="000000" w:themeColor="text1"/>
        </w:rPr>
        <w:t xml:space="preserve"> [REF]. </w:t>
      </w:r>
      <w:r w:rsidR="009A47F1">
        <w:rPr>
          <w:rFonts w:ascii="Calibri" w:hAnsi="Calibri" w:cs="Calibri"/>
          <w:color w:val="000000" w:themeColor="text1"/>
        </w:rPr>
        <w:t xml:space="preserve">Let’s take a mitochondrion as a sphere with radius 1 </w:t>
      </w:r>
      <w:r w:rsidR="009A47F1" w:rsidRPr="009A47F1">
        <w:rPr>
          <w:rFonts w:ascii="Symbol" w:hAnsi="Symbol" w:cs="Calibri"/>
          <w:color w:val="000000" w:themeColor="text1"/>
        </w:rPr>
        <w:t></w:t>
      </w:r>
      <w:r w:rsidR="009A47F1">
        <w:rPr>
          <w:rFonts w:ascii="Calibri" w:hAnsi="Calibri" w:cs="Calibri"/>
          <w:color w:val="000000" w:themeColor="text1"/>
        </w:rPr>
        <w:t>m. In this case the outer membrane would have a surface area of 4</w:t>
      </w:r>
      <w:r w:rsidR="009A47F1" w:rsidRPr="009A47F1">
        <w:rPr>
          <w:rFonts w:ascii="Symbol" w:hAnsi="Symbol" w:cs="Calibri"/>
          <w:color w:val="000000" w:themeColor="text1"/>
        </w:rPr>
        <w:t></w:t>
      </w:r>
      <w:r w:rsidR="009A47F1">
        <w:rPr>
          <w:rFonts w:ascii="Calibri" w:hAnsi="Calibri" w:cs="Calibri"/>
          <w:color w:val="000000" w:themeColor="text1"/>
        </w:rPr>
        <w:t>r</w:t>
      </w:r>
      <w:r w:rsidR="009A47F1" w:rsidRPr="009A47F1">
        <w:rPr>
          <w:rFonts w:ascii="Calibri" w:hAnsi="Calibri" w:cs="Calibri"/>
          <w:color w:val="000000" w:themeColor="text1"/>
          <w:vertAlign w:val="superscript"/>
        </w:rPr>
        <w:t>2</w:t>
      </w:r>
      <w:r w:rsidR="009A47F1">
        <w:rPr>
          <w:rFonts w:ascii="Calibri" w:hAnsi="Calibri" w:cs="Calibri"/>
          <w:color w:val="000000" w:themeColor="text1"/>
        </w:rPr>
        <w:t xml:space="preserve">, or approximately 12.5 </w:t>
      </w:r>
      <w:r w:rsidR="009A47F1" w:rsidRPr="009A47F1">
        <w:rPr>
          <w:rFonts w:ascii="Symbol" w:hAnsi="Symbol" w:cs="Calibri"/>
          <w:color w:val="000000" w:themeColor="text1"/>
        </w:rPr>
        <w:t></w:t>
      </w:r>
      <w:r w:rsidR="009A47F1">
        <w:rPr>
          <w:rFonts w:ascii="Calibri" w:hAnsi="Calibri" w:cs="Calibri"/>
          <w:color w:val="000000" w:themeColor="text1"/>
        </w:rPr>
        <w:t>m</w:t>
      </w:r>
      <w:r w:rsidR="009A47F1">
        <w:rPr>
          <w:rFonts w:ascii="Calibri" w:hAnsi="Calibri" w:cs="Calibri"/>
          <w:color w:val="000000" w:themeColor="text1"/>
          <w:vertAlign w:val="superscript"/>
        </w:rPr>
        <w:t>2</w:t>
      </w:r>
      <w:r w:rsidR="009A47F1">
        <w:rPr>
          <w:rFonts w:ascii="Calibri" w:hAnsi="Calibri" w:cs="Calibri"/>
          <w:color w:val="000000" w:themeColor="text1"/>
        </w:rPr>
        <w:t xml:space="preserve">. If the inner membrane has 10 times more area than the outer, then the area of the inner membrane is 125 </w:t>
      </w:r>
      <w:r w:rsidR="009A47F1" w:rsidRPr="009A47F1">
        <w:rPr>
          <w:rFonts w:ascii="Symbol" w:hAnsi="Symbol" w:cs="Calibri"/>
          <w:color w:val="000000" w:themeColor="text1"/>
        </w:rPr>
        <w:t></w:t>
      </w:r>
      <w:r w:rsidR="009A47F1">
        <w:rPr>
          <w:rFonts w:ascii="Calibri" w:hAnsi="Calibri" w:cs="Calibri"/>
          <w:color w:val="000000" w:themeColor="text1"/>
        </w:rPr>
        <w:t>m</w:t>
      </w:r>
      <w:r w:rsidR="009A47F1">
        <w:rPr>
          <w:rFonts w:ascii="Calibri" w:hAnsi="Calibri" w:cs="Calibri"/>
          <w:color w:val="000000" w:themeColor="text1"/>
          <w:vertAlign w:val="superscript"/>
        </w:rPr>
        <w:t>2</w:t>
      </w:r>
      <w:r w:rsidR="009A47F1">
        <w:rPr>
          <w:rFonts w:ascii="Calibri" w:hAnsi="Calibri" w:cs="Calibri"/>
          <w:color w:val="000000" w:themeColor="text1"/>
        </w:rPr>
        <w:t>.</w:t>
      </w:r>
      <w:r w:rsidR="008570DE">
        <w:rPr>
          <w:rFonts w:ascii="Calibri" w:hAnsi="Calibri" w:cs="Calibri"/>
          <w:color w:val="000000" w:themeColor="text1"/>
        </w:rPr>
        <w:t xml:space="preserve"> So, we can approximate the capacitance of this mitochondrion’s inner membrane as</w:t>
      </w:r>
    </w:p>
    <w:p w14:paraId="5905EE9B" w14:textId="77777777" w:rsidR="008570DE" w:rsidRDefault="008570DE" w:rsidP="00EB71A9">
      <w:pPr>
        <w:rPr>
          <w:rFonts w:ascii="Calibri" w:hAnsi="Calibri" w:cs="Calibri"/>
          <w:color w:val="000000" w:themeColor="text1"/>
        </w:rPr>
      </w:pPr>
    </w:p>
    <w:p w14:paraId="539F9396" w14:textId="77777777" w:rsidR="008570DE" w:rsidRPr="009A47F1" w:rsidRDefault="002D3EF9" w:rsidP="008570DE">
      <w:pPr>
        <w:ind w:firstLine="720"/>
        <w:rPr>
          <w:rFonts w:ascii="Calibri" w:hAnsi="Calibri" w:cs="Calibri"/>
          <w:color w:val="000000" w:themeColor="text1"/>
        </w:rPr>
      </w:pPr>
      <m:oMath>
        <m:sSub>
          <m:sSubPr>
            <m:ctrlPr>
              <w:rPr>
                <w:rFonts w:ascii="Cambria Math" w:hAnsi="Cambria Math" w:cs="Calibri"/>
                <w:i/>
                <w:color w:val="000000" w:themeColor="text1"/>
              </w:rPr>
            </m:ctrlPr>
          </m:sSubPr>
          <m:e>
            <m:r>
              <w:rPr>
                <w:rFonts w:ascii="Cambria Math" w:hAnsi="Cambria Math" w:cs="Calibri"/>
                <w:color w:val="000000" w:themeColor="text1"/>
              </w:rPr>
              <m:t>c</m:t>
            </m:r>
          </m:e>
          <m:sub>
            <m:r>
              <w:rPr>
                <w:rFonts w:ascii="Cambria Math" w:hAnsi="Cambria Math" w:cs="Calibri"/>
                <w:color w:val="000000" w:themeColor="text1"/>
              </w:rPr>
              <m:t>mito</m:t>
            </m:r>
          </m:sub>
        </m:sSub>
        <m:r>
          <w:rPr>
            <w:rFonts w:ascii="Cambria Math" w:hAnsi="Cambria Math" w:cs="Calibri"/>
            <w:color w:val="000000" w:themeColor="text1"/>
          </w:rPr>
          <m:t>=</m:t>
        </m:r>
        <m:d>
          <m:dPr>
            <m:ctrlPr>
              <w:rPr>
                <w:rFonts w:ascii="Cambria Math" w:hAnsi="Cambria Math" w:cs="Calibri"/>
                <w:i/>
                <w:color w:val="000000" w:themeColor="text1"/>
              </w:rPr>
            </m:ctrlPr>
          </m:dPr>
          <m:e>
            <m:r>
              <w:rPr>
                <w:rFonts w:ascii="Cambria Math" w:hAnsi="Cambria Math" w:cs="Calibri"/>
                <w:color w:val="000000" w:themeColor="text1"/>
              </w:rPr>
              <m:t>1</m:t>
            </m:r>
            <m:f>
              <m:fPr>
                <m:ctrlPr>
                  <w:rPr>
                    <w:rFonts w:ascii="Cambria Math" w:hAnsi="Cambria Math" w:cs="Calibri"/>
                    <w:i/>
                    <w:color w:val="000000" w:themeColor="text1"/>
                  </w:rPr>
                </m:ctrlPr>
              </m:fPr>
              <m:num>
                <m:r>
                  <m:rPr>
                    <m:sty m:val="p"/>
                  </m:rPr>
                  <w:rPr>
                    <w:rFonts w:ascii="Cambria Math" w:hAnsi="Cambria Math" w:cs="Calibri"/>
                    <w:color w:val="000000" w:themeColor="text1"/>
                  </w:rPr>
                  <m:t>μF</m:t>
                </m:r>
              </m:num>
              <m:den>
                <m:sSup>
                  <m:sSupPr>
                    <m:ctrlPr>
                      <w:rPr>
                        <w:rFonts w:ascii="Cambria Math" w:hAnsi="Cambria Math" w:cs="Calibri"/>
                        <w:i/>
                        <w:color w:val="000000" w:themeColor="text1"/>
                      </w:rPr>
                    </m:ctrlPr>
                  </m:sSupPr>
                  <m:e>
                    <m:r>
                      <m:rPr>
                        <m:sty m:val="p"/>
                      </m:rPr>
                      <w:rPr>
                        <w:rFonts w:ascii="Cambria Math" w:hAnsi="Cambria Math" w:cs="Calibri"/>
                        <w:color w:val="000000" w:themeColor="text1"/>
                      </w:rPr>
                      <m:t>cm</m:t>
                    </m:r>
                  </m:e>
                  <m:sup>
                    <m:r>
                      <w:rPr>
                        <w:rFonts w:ascii="Cambria Math" w:hAnsi="Cambria Math" w:cs="Calibri"/>
                        <w:color w:val="000000" w:themeColor="text1"/>
                      </w:rPr>
                      <m:t>2</m:t>
                    </m:r>
                  </m:sup>
                </m:sSup>
              </m:den>
            </m:f>
          </m:e>
        </m:d>
        <m:d>
          <m:dPr>
            <m:ctrlPr>
              <w:rPr>
                <w:rFonts w:ascii="Cambria Math" w:hAnsi="Cambria Math" w:cs="Calibri"/>
                <w:i/>
                <w:color w:val="000000" w:themeColor="text1"/>
              </w:rPr>
            </m:ctrlPr>
          </m:dPr>
          <m:e>
            <m:r>
              <w:rPr>
                <w:rFonts w:ascii="Cambria Math" w:hAnsi="Cambria Math" w:cs="Calibri"/>
                <w:color w:val="000000" w:themeColor="text1"/>
              </w:rPr>
              <m:t>125</m:t>
            </m:r>
            <m:sSup>
              <m:sSupPr>
                <m:ctrlPr>
                  <w:rPr>
                    <w:rFonts w:ascii="Cambria Math" w:hAnsi="Cambria Math" w:cs="Calibri"/>
                    <w:i/>
                    <w:color w:val="000000" w:themeColor="text1"/>
                  </w:rPr>
                </m:ctrlPr>
              </m:sSupPr>
              <m:e>
                <m:r>
                  <m:rPr>
                    <m:sty m:val="p"/>
                  </m:rPr>
                  <w:rPr>
                    <w:rFonts w:ascii="Cambria Math" w:hAnsi="Cambria Math" w:cs="Calibri"/>
                    <w:color w:val="000000" w:themeColor="text1"/>
                  </w:rPr>
                  <m:t xml:space="preserve"> μm</m:t>
                </m:r>
              </m:e>
              <m:sup>
                <m:r>
                  <w:rPr>
                    <w:rFonts w:ascii="Cambria Math" w:hAnsi="Cambria Math" w:cs="Calibri"/>
                    <w:color w:val="000000" w:themeColor="text1"/>
                  </w:rPr>
                  <m:t>2</m:t>
                </m:r>
              </m:sup>
            </m:sSup>
          </m:e>
        </m:d>
        <m:d>
          <m:dPr>
            <m:ctrlPr>
              <w:rPr>
                <w:rFonts w:ascii="Cambria Math" w:hAnsi="Cambria Math" w:cs="Calibri"/>
                <w:i/>
                <w:color w:val="000000" w:themeColor="text1"/>
              </w:rPr>
            </m:ctrlPr>
          </m:dPr>
          <m:e>
            <m:f>
              <m:fPr>
                <m:ctrlPr>
                  <w:rPr>
                    <w:rFonts w:ascii="Cambria Math" w:hAnsi="Cambria Math" w:cs="Calibri"/>
                    <w:i/>
                    <w:color w:val="000000" w:themeColor="text1"/>
                  </w:rPr>
                </m:ctrlPr>
              </m:fPr>
              <m:num>
                <m:r>
                  <w:rPr>
                    <w:rFonts w:ascii="Cambria Math" w:hAnsi="Cambria Math" w:cs="Calibri"/>
                    <w:color w:val="000000" w:themeColor="text1"/>
                  </w:rPr>
                  <m:t xml:space="preserve">1 </m:t>
                </m:r>
                <m:sSup>
                  <m:sSupPr>
                    <m:ctrlPr>
                      <w:rPr>
                        <w:rFonts w:ascii="Cambria Math" w:hAnsi="Cambria Math" w:cs="Calibri"/>
                        <w:i/>
                        <w:color w:val="000000" w:themeColor="text1"/>
                      </w:rPr>
                    </m:ctrlPr>
                  </m:sSupPr>
                  <m:e>
                    <m:r>
                      <m:rPr>
                        <m:sty m:val="p"/>
                      </m:rPr>
                      <w:rPr>
                        <w:rFonts w:ascii="Cambria Math" w:hAnsi="Cambria Math" w:cs="Calibri"/>
                        <w:color w:val="000000" w:themeColor="text1"/>
                      </w:rPr>
                      <m:t>cm</m:t>
                    </m:r>
                  </m:e>
                  <m:sup>
                    <m:r>
                      <w:rPr>
                        <w:rFonts w:ascii="Cambria Math" w:hAnsi="Cambria Math" w:cs="Calibri"/>
                        <w:color w:val="000000" w:themeColor="text1"/>
                      </w:rPr>
                      <m:t>2</m:t>
                    </m:r>
                  </m:sup>
                </m:sSup>
              </m:num>
              <m:den>
                <m:sSup>
                  <m:sSupPr>
                    <m:ctrlPr>
                      <w:rPr>
                        <w:rFonts w:ascii="Cambria Math" w:hAnsi="Cambria Math" w:cs="Calibri"/>
                        <w:i/>
                        <w:color w:val="000000" w:themeColor="text1"/>
                      </w:rPr>
                    </m:ctrlPr>
                  </m:sSupPr>
                  <m:e>
                    <m:r>
                      <w:rPr>
                        <w:rFonts w:ascii="Cambria Math" w:hAnsi="Cambria Math" w:cs="Calibri"/>
                        <w:color w:val="000000" w:themeColor="text1"/>
                      </w:rPr>
                      <m:t>10</m:t>
                    </m:r>
                  </m:e>
                  <m:sup>
                    <m:r>
                      <w:rPr>
                        <w:rFonts w:ascii="Cambria Math" w:hAnsi="Cambria Math" w:cs="Calibri"/>
                        <w:color w:val="000000" w:themeColor="text1"/>
                      </w:rPr>
                      <m:t>8</m:t>
                    </m:r>
                  </m:sup>
                </m:sSup>
                <m:r>
                  <w:rPr>
                    <w:rFonts w:ascii="Cambria Math" w:hAnsi="Cambria Math" w:cs="Calibri"/>
                    <w:color w:val="000000" w:themeColor="text1"/>
                  </w:rPr>
                  <m:t xml:space="preserve"> </m:t>
                </m:r>
                <m:sSup>
                  <m:sSupPr>
                    <m:ctrlPr>
                      <w:rPr>
                        <w:rFonts w:ascii="Cambria Math" w:hAnsi="Cambria Math" w:cs="Calibri"/>
                        <w:i/>
                        <w:color w:val="000000" w:themeColor="text1"/>
                      </w:rPr>
                    </m:ctrlPr>
                  </m:sSupPr>
                  <m:e>
                    <m:r>
                      <m:rPr>
                        <m:sty m:val="p"/>
                      </m:rPr>
                      <w:rPr>
                        <w:rFonts w:ascii="Cambria Math" w:hAnsi="Cambria Math" w:cs="Calibri"/>
                        <w:color w:val="000000" w:themeColor="text1"/>
                      </w:rPr>
                      <m:t xml:space="preserve"> μm</m:t>
                    </m:r>
                  </m:e>
                  <m:sup>
                    <m:r>
                      <w:rPr>
                        <w:rFonts w:ascii="Cambria Math" w:hAnsi="Cambria Math" w:cs="Calibri"/>
                        <w:color w:val="000000" w:themeColor="text1"/>
                      </w:rPr>
                      <m:t>2</m:t>
                    </m:r>
                  </m:sup>
                </m:sSup>
              </m:den>
            </m:f>
          </m:e>
        </m:d>
        <m:r>
          <w:rPr>
            <w:rFonts w:ascii="Cambria Math" w:eastAsiaTheme="minorEastAsia" w:hAnsi="Cambria Math" w:cs="Calibri"/>
            <w:color w:val="000000" w:themeColor="text1"/>
          </w:rPr>
          <m:t>=1.25×</m:t>
        </m:r>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-6</m:t>
            </m:r>
          </m:sup>
        </m:sSup>
      </m:oMath>
      <w:r w:rsidR="008570DE">
        <w:rPr>
          <w:rFonts w:ascii="Calibri" w:eastAsiaTheme="minorEastAsia" w:hAnsi="Calibri" w:cs="Calibri"/>
          <w:color w:val="000000" w:themeColor="text1"/>
        </w:rPr>
        <w:t xml:space="preserve"> </w:t>
      </w:r>
      <w:r w:rsidR="008570DE" w:rsidRPr="009A47F1">
        <w:rPr>
          <w:rFonts w:ascii="Symbol" w:hAnsi="Symbol" w:cs="Calibri"/>
          <w:color w:val="000000" w:themeColor="text1"/>
        </w:rPr>
        <w:t></w:t>
      </w:r>
      <w:r w:rsidR="008570DE">
        <w:rPr>
          <w:rFonts w:ascii="Calibri" w:hAnsi="Calibri" w:cs="Calibri"/>
          <w:color w:val="000000" w:themeColor="text1"/>
        </w:rPr>
        <w:t>F.</w:t>
      </w:r>
    </w:p>
    <w:p w14:paraId="2BEDD52F" w14:textId="77777777" w:rsidR="00EB71A9" w:rsidRPr="00EB71A9" w:rsidRDefault="00EB71A9" w:rsidP="00EB71A9">
      <w:pPr>
        <w:rPr>
          <w:rFonts w:ascii="Calibri" w:hAnsi="Calibri" w:cs="Calibri"/>
          <w:color w:val="000000" w:themeColor="text1"/>
        </w:rPr>
      </w:pPr>
    </w:p>
    <w:p w14:paraId="5E1830EF" w14:textId="71F070FE" w:rsidR="00EB71A9" w:rsidRDefault="00EA7C4E" w:rsidP="00EB71A9">
      <w:pPr>
        <w:rPr>
          <w:ins w:id="0" w:author="Randall, Ben" w:date="2020-05-15T14:55:00Z"/>
          <w:rFonts w:ascii="Calibri" w:hAnsi="Calibri" w:cs="Calibri"/>
          <w:b/>
          <w:color w:val="000000" w:themeColor="text1"/>
        </w:rPr>
      </w:pPr>
      <w:r>
        <w:rPr>
          <w:rFonts w:ascii="Calibri" w:hAnsi="Calibri" w:cs="Calibri"/>
          <w:b/>
          <w:color w:val="000000" w:themeColor="text1"/>
        </w:rPr>
        <w:t>1.2.</w:t>
      </w:r>
      <w:r w:rsidR="007627AC" w:rsidRPr="007627AC">
        <w:rPr>
          <w:rFonts w:ascii="Calibri" w:hAnsi="Calibri" w:cs="Calibri"/>
          <w:b/>
          <w:color w:val="000000" w:themeColor="text1"/>
        </w:rPr>
        <w:t xml:space="preserve"> </w:t>
      </w:r>
      <w:r w:rsidR="00EB71A9" w:rsidRPr="007627AC">
        <w:rPr>
          <w:rFonts w:ascii="Calibri" w:hAnsi="Calibri" w:cs="Calibri"/>
          <w:b/>
          <w:color w:val="000000" w:themeColor="text1"/>
        </w:rPr>
        <w:t xml:space="preserve">Express inner mitochondrial membrane capacitance in units of: (a.) farads per </w:t>
      </w:r>
      <w:r w:rsidR="006C4757">
        <w:rPr>
          <w:rFonts w:ascii="Calibri" w:hAnsi="Calibri" w:cs="Calibri"/>
          <w:b/>
          <w:color w:val="000000" w:themeColor="text1"/>
        </w:rPr>
        <w:t>liter</w:t>
      </w:r>
      <w:r w:rsidR="00EB71A9" w:rsidRPr="007627AC">
        <w:rPr>
          <w:rFonts w:ascii="Calibri" w:hAnsi="Calibri" w:cs="Calibri"/>
          <w:b/>
          <w:color w:val="000000" w:themeColor="text1"/>
        </w:rPr>
        <w:t xml:space="preserve"> of mitochondria; (b.) </w:t>
      </w:r>
      <w:r w:rsidR="00FF5285">
        <w:rPr>
          <w:rFonts w:ascii="Calibri" w:hAnsi="Calibri" w:cs="Calibri"/>
          <w:b/>
          <w:color w:val="000000" w:themeColor="text1"/>
        </w:rPr>
        <w:t xml:space="preserve">moles </w:t>
      </w:r>
      <w:r w:rsidR="00EB71A9" w:rsidRPr="007627AC">
        <w:rPr>
          <w:rFonts w:ascii="Calibri" w:hAnsi="Calibri" w:cs="Calibri"/>
          <w:b/>
          <w:color w:val="000000" w:themeColor="text1"/>
        </w:rPr>
        <w:t xml:space="preserve">per </w:t>
      </w:r>
      <w:r w:rsidR="00FF5285">
        <w:rPr>
          <w:rFonts w:ascii="Calibri" w:hAnsi="Calibri" w:cs="Calibri"/>
          <w:b/>
          <w:color w:val="000000" w:themeColor="text1"/>
        </w:rPr>
        <w:t>millivolt</w:t>
      </w:r>
      <w:r w:rsidR="00FF5285" w:rsidRPr="007627AC">
        <w:rPr>
          <w:rFonts w:ascii="Calibri" w:hAnsi="Calibri" w:cs="Calibri"/>
          <w:b/>
          <w:color w:val="000000" w:themeColor="text1"/>
        </w:rPr>
        <w:t xml:space="preserve"> </w:t>
      </w:r>
      <w:r w:rsidR="00EB71A9" w:rsidRPr="007627AC">
        <w:rPr>
          <w:rFonts w:ascii="Calibri" w:hAnsi="Calibri" w:cs="Calibri"/>
          <w:b/>
          <w:color w:val="000000" w:themeColor="text1"/>
        </w:rPr>
        <w:t xml:space="preserve">per unit </w:t>
      </w:r>
      <w:r w:rsidR="006C4757">
        <w:rPr>
          <w:rFonts w:ascii="Calibri" w:hAnsi="Calibri" w:cs="Calibri"/>
          <w:b/>
          <w:color w:val="000000" w:themeColor="text1"/>
        </w:rPr>
        <w:t>liter</w:t>
      </w:r>
      <w:r w:rsidR="00EB71A9" w:rsidRPr="007627AC">
        <w:rPr>
          <w:rFonts w:ascii="Calibri" w:hAnsi="Calibri" w:cs="Calibri"/>
          <w:b/>
          <w:color w:val="000000" w:themeColor="text1"/>
        </w:rPr>
        <w:t xml:space="preserve"> of mitochondria. </w:t>
      </w:r>
    </w:p>
    <w:p w14:paraId="302BB40A" w14:textId="17A6AF8A" w:rsidR="002D3EF9" w:rsidRDefault="002D3EF9" w:rsidP="00EB71A9">
      <w:pPr>
        <w:rPr>
          <w:ins w:id="1" w:author="Randall, Ben" w:date="2020-05-15T14:55:00Z"/>
          <w:rFonts w:ascii="Calibri" w:hAnsi="Calibri" w:cs="Calibri"/>
          <w:b/>
          <w:color w:val="000000" w:themeColor="text1"/>
        </w:rPr>
      </w:pPr>
    </w:p>
    <w:p w14:paraId="2CD60EE9" w14:textId="4B23B0F7" w:rsidR="002D3EF9" w:rsidRDefault="002D3EF9" w:rsidP="00EB71A9">
      <w:pPr>
        <w:rPr>
          <w:ins w:id="2" w:author="Randall, Ben" w:date="2020-05-15T14:59:00Z"/>
          <w:rFonts w:ascii="Calibri" w:hAnsi="Calibri" w:cs="Calibri"/>
          <w:color w:val="000000" w:themeColor="text1"/>
        </w:rPr>
      </w:pPr>
      <w:ins w:id="3" w:author="Randall, Ben" w:date="2020-05-15T14:55:00Z">
        <w:r>
          <w:rPr>
            <w:rFonts w:ascii="Calibri" w:hAnsi="Calibri" w:cs="Calibri"/>
            <w:bCs/>
            <w:color w:val="000000" w:themeColor="text1"/>
          </w:rPr>
          <w:t xml:space="preserve">Note that from the previous </w:t>
        </w:r>
      </w:ins>
      <w:ins w:id="4" w:author="Randall, Ben" w:date="2020-05-15T14:56:00Z">
        <w:r>
          <w:rPr>
            <w:rFonts w:ascii="Calibri" w:hAnsi="Calibri" w:cs="Calibri"/>
            <w:bCs/>
            <w:color w:val="000000" w:themeColor="text1"/>
          </w:rPr>
          <w:t xml:space="preserve">question, we assume that the mitochondrion has a spherical shape of radius 1 </w:t>
        </w:r>
        <w:r w:rsidRPr="009A47F1">
          <w:rPr>
            <w:rFonts w:ascii="Symbol" w:hAnsi="Symbol" w:cs="Calibri"/>
            <w:color w:val="000000" w:themeColor="text1"/>
          </w:rPr>
          <w:t></w:t>
        </w:r>
        <w:r>
          <w:rPr>
            <w:rFonts w:ascii="Calibri" w:hAnsi="Calibri" w:cs="Calibri"/>
            <w:color w:val="000000" w:themeColor="text1"/>
          </w:rPr>
          <w:t xml:space="preserve">m. Then, the volume of the mitochondrion is </w:t>
        </w:r>
      </w:ins>
      <m:oMath>
        <m:f>
          <m:fPr>
            <m:ctrlPr>
              <w:ins w:id="5" w:author="Randall, Ben" w:date="2020-05-15T14:57:00Z">
                <w:rPr>
                  <w:rFonts w:ascii="Cambria Math" w:hAnsi="Cambria Math" w:cs="Calibri"/>
                  <w:i/>
                  <w:color w:val="000000" w:themeColor="text1"/>
                </w:rPr>
              </w:ins>
            </m:ctrlPr>
          </m:fPr>
          <m:num>
            <m:r>
              <w:ins w:id="6" w:author="Randall, Ben" w:date="2020-05-15T14:57:00Z">
                <w:rPr>
                  <w:rFonts w:ascii="Cambria Math" w:hAnsi="Cambria Math" w:cs="Calibri"/>
                  <w:color w:val="000000" w:themeColor="text1"/>
                </w:rPr>
                <m:t>4</m:t>
              </w:ins>
            </m:r>
          </m:num>
          <m:den>
            <m:r>
              <w:ins w:id="7" w:author="Randall, Ben" w:date="2020-05-15T14:57:00Z">
                <w:rPr>
                  <w:rFonts w:ascii="Cambria Math" w:hAnsi="Cambria Math" w:cs="Calibri"/>
                  <w:color w:val="000000" w:themeColor="text1"/>
                </w:rPr>
                <m:t>3</m:t>
              </w:ins>
            </m:r>
          </m:den>
        </m:f>
        <m:r>
          <w:ins w:id="8" w:author="Randall, Ben" w:date="2020-05-15T14:57:00Z">
            <w:rPr>
              <w:rFonts w:ascii="Cambria Math" w:hAnsi="Cambria Math" w:cs="Calibri"/>
              <w:color w:val="000000" w:themeColor="text1"/>
            </w:rPr>
            <m:t>π</m:t>
          </w:ins>
        </m:r>
      </m:oMath>
      <w:ins w:id="9" w:author="Randall, Ben" w:date="2020-05-15T14:57:00Z">
        <w:r>
          <w:rPr>
            <w:rFonts w:ascii="Calibri" w:eastAsiaTheme="minorEastAsia" w:hAnsi="Calibri" w:cs="Calibri"/>
            <w:color w:val="000000" w:themeColor="text1"/>
          </w:rPr>
          <w:t xml:space="preserve"> </w:t>
        </w:r>
        <w:r w:rsidRPr="009A47F1">
          <w:rPr>
            <w:rFonts w:ascii="Symbol" w:hAnsi="Symbol" w:cs="Calibri"/>
            <w:color w:val="000000" w:themeColor="text1"/>
          </w:rPr>
          <w:t></w:t>
        </w:r>
        <w:r>
          <w:rPr>
            <w:rFonts w:ascii="Calibri" w:hAnsi="Calibri" w:cs="Calibri"/>
            <w:color w:val="000000" w:themeColor="text1"/>
          </w:rPr>
          <w:t>m</w:t>
        </w:r>
        <w:r>
          <w:rPr>
            <w:rFonts w:ascii="Calibri" w:hAnsi="Calibri" w:cs="Calibri"/>
            <w:color w:val="000000" w:themeColor="text1"/>
            <w:vertAlign w:val="superscript"/>
          </w:rPr>
          <w:t>3</w:t>
        </w:r>
        <w:r>
          <w:rPr>
            <w:rFonts w:ascii="Calibri" w:hAnsi="Calibri" w:cs="Calibri"/>
            <w:color w:val="000000" w:themeColor="text1"/>
          </w:rPr>
          <w:t xml:space="preserve">. Then, </w:t>
        </w:r>
      </w:ins>
      <w:ins w:id="10" w:author="Randall, Ben" w:date="2020-05-15T14:59:00Z">
        <w:r>
          <w:rPr>
            <w:rFonts w:ascii="Calibri" w:hAnsi="Calibri" w:cs="Calibri"/>
            <w:color w:val="000000" w:themeColor="text1"/>
          </w:rPr>
          <w:t xml:space="preserve">in L, </w:t>
        </w:r>
      </w:ins>
    </w:p>
    <w:p w14:paraId="3348C15B" w14:textId="3382BC7E" w:rsidR="002D3EF9" w:rsidRDefault="00517B02" w:rsidP="00EB71A9">
      <w:pPr>
        <w:rPr>
          <w:ins w:id="11" w:author="Randall, Ben" w:date="2020-05-15T14:59:00Z"/>
          <w:rFonts w:ascii="Calibri" w:hAnsi="Calibri" w:cs="Calibri"/>
          <w:color w:val="000000" w:themeColor="text1"/>
        </w:rPr>
      </w:pPr>
      <m:oMathPara>
        <m:oMath>
          <m:d>
            <m:dPr>
              <m:ctrlPr>
                <w:ins w:id="12" w:author="Randall, Ben" w:date="2020-05-15T14:59:00Z">
                  <w:rPr>
                    <w:rFonts w:ascii="Cambria Math" w:hAnsi="Cambria Math" w:cs="Calibri"/>
                    <w:i/>
                    <w:color w:val="000000" w:themeColor="text1"/>
                  </w:rPr>
                </w:ins>
              </m:ctrlPr>
            </m:dPr>
            <m:e>
              <m:f>
                <m:fPr>
                  <m:ctrlPr>
                    <w:ins w:id="13" w:author="Randall, Ben" w:date="2020-05-15T14:59:00Z">
                      <w:rPr>
                        <w:rFonts w:ascii="Cambria Math" w:hAnsi="Cambria Math" w:cs="Calibri"/>
                        <w:i/>
                        <w:color w:val="000000" w:themeColor="text1"/>
                      </w:rPr>
                    </w:ins>
                  </m:ctrlPr>
                </m:fPr>
                <m:num>
                  <m:r>
                    <w:ins w:id="14" w:author="Randall, Ben" w:date="2020-05-15T14:59:00Z">
                      <w:rPr>
                        <w:rFonts w:ascii="Cambria Math" w:hAnsi="Cambria Math" w:cs="Calibri"/>
                        <w:color w:val="000000" w:themeColor="text1"/>
                      </w:rPr>
                      <m:t>4</m:t>
                    </w:ins>
                  </m:r>
                </m:num>
                <m:den>
                  <m:r>
                    <w:ins w:id="15" w:author="Randall, Ben" w:date="2020-05-15T14:59:00Z">
                      <w:rPr>
                        <w:rFonts w:ascii="Cambria Math" w:hAnsi="Cambria Math" w:cs="Calibri"/>
                        <w:color w:val="000000" w:themeColor="text1"/>
                      </w:rPr>
                      <m:t>3</m:t>
                    </w:ins>
                  </m:r>
                </m:den>
              </m:f>
              <m:r>
                <w:ins w:id="16" w:author="Randall, Ben" w:date="2020-05-15T14:59:00Z">
                  <w:rPr>
                    <w:rFonts w:ascii="Cambria Math" w:hAnsi="Cambria Math" w:cs="Calibri"/>
                    <w:color w:val="000000" w:themeColor="text1"/>
                  </w:rPr>
                  <m:t>π μ</m:t>
                </w:ins>
              </m:r>
              <m:sSup>
                <m:sSupPr>
                  <m:ctrlPr>
                    <w:ins w:id="17" w:author="Randall, Ben" w:date="2020-05-15T14:59:00Z">
                      <w:rPr>
                        <w:rFonts w:ascii="Cambria Math" w:hAnsi="Cambria Math" w:cs="Calibri"/>
                        <w:i/>
                        <w:color w:val="000000" w:themeColor="text1"/>
                      </w:rPr>
                    </w:ins>
                  </m:ctrlPr>
                </m:sSupPr>
                <m:e>
                  <m:r>
                    <w:ins w:id="18" w:author="Randall, Ben" w:date="2020-05-15T14:59:00Z">
                      <w:rPr>
                        <w:rFonts w:ascii="Cambria Math" w:hAnsi="Cambria Math" w:cs="Calibri"/>
                        <w:color w:val="000000" w:themeColor="text1"/>
                      </w:rPr>
                      <m:t>m</m:t>
                    </w:ins>
                  </m:r>
                </m:e>
                <m:sup>
                  <m:r>
                    <w:ins w:id="19" w:author="Randall, Ben" w:date="2020-05-15T14:59:00Z">
                      <w:rPr>
                        <w:rFonts w:ascii="Cambria Math" w:hAnsi="Cambria Math" w:cs="Calibri"/>
                        <w:color w:val="000000" w:themeColor="text1"/>
                      </w:rPr>
                      <m:t>3</m:t>
                    </w:ins>
                  </m:r>
                </m:sup>
              </m:sSup>
              <m:ctrlPr>
                <w:ins w:id="20" w:author="Randall, Ben" w:date="2020-05-15T14:59:00Z">
                  <w:rPr>
                    <w:rFonts w:ascii="Cambria Math" w:eastAsiaTheme="minorEastAsia" w:hAnsi="Cambria Math" w:cs="Calibri"/>
                    <w:i/>
                    <w:color w:val="000000" w:themeColor="text1"/>
                  </w:rPr>
                </w:ins>
              </m:ctrlPr>
            </m:e>
          </m:d>
          <m:sSup>
            <m:sSupPr>
              <m:ctrlPr>
                <w:ins w:id="21" w:author="Randall, Ben" w:date="2020-05-15T15:08:00Z">
                  <w:rPr>
                    <w:rFonts w:ascii="Cambria Math" w:eastAsiaTheme="minorEastAsia" w:hAnsi="Cambria Math" w:cs="Calibri"/>
                    <w:i/>
                    <w:color w:val="000000" w:themeColor="text1"/>
                  </w:rPr>
                </w:ins>
              </m:ctrlPr>
            </m:sSupPr>
            <m:e>
              <m:d>
                <m:dPr>
                  <m:ctrlPr>
                    <w:ins w:id="22" w:author="Randall, Ben" w:date="2020-05-15T15:00:00Z">
                      <w:rPr>
                        <w:rFonts w:ascii="Cambria Math" w:eastAsiaTheme="minorEastAsia" w:hAnsi="Cambria Math" w:cs="Calibri"/>
                        <w:i/>
                        <w:color w:val="000000" w:themeColor="text1"/>
                      </w:rPr>
                    </w:ins>
                  </m:ctrlPr>
                </m:dPr>
                <m:e>
                  <m:f>
                    <m:fPr>
                      <m:ctrlPr>
                        <w:ins w:id="23" w:author="Randall, Ben" w:date="2020-05-15T15:00:00Z">
                          <w:rPr>
                            <w:rFonts w:ascii="Cambria Math" w:eastAsiaTheme="minorEastAsia" w:hAnsi="Cambria Math" w:cs="Calibri"/>
                            <w:i/>
                            <w:color w:val="000000" w:themeColor="text1"/>
                          </w:rPr>
                        </w:ins>
                      </m:ctrlPr>
                    </m:fPr>
                    <m:num>
                      <m:r>
                        <w:ins w:id="24" w:author="Randall, Ben" w:date="2020-05-15T15:08:00Z">
                          <w:rPr>
                            <w:rFonts w:ascii="Cambria Math" w:eastAsiaTheme="minorEastAsia" w:hAnsi="Cambria Math" w:cs="Calibri"/>
                            <w:color w:val="000000" w:themeColor="text1"/>
                          </w:rPr>
                          <m:t>1 cm</m:t>
                        </w:ins>
                      </m:r>
                    </m:num>
                    <m:den>
                      <m:sSup>
                        <m:sSupPr>
                          <m:ctrlPr>
                            <w:ins w:id="25" w:author="Randall, Ben" w:date="2020-05-15T15:08:00Z">
                              <w:rPr>
                                <w:rFonts w:ascii="Cambria Math" w:eastAsiaTheme="minorEastAsia" w:hAnsi="Cambria Math" w:cs="Calibri"/>
                                <w:i/>
                                <w:color w:val="000000" w:themeColor="text1"/>
                              </w:rPr>
                            </w:ins>
                          </m:ctrlPr>
                        </m:sSupPr>
                        <m:e>
                          <m:r>
                            <w:ins w:id="26" w:author="Randall, Ben" w:date="2020-05-15T15:00:00Z">
                              <w:rPr>
                                <w:rFonts w:ascii="Cambria Math" w:eastAsiaTheme="minorEastAsia" w:hAnsi="Cambria Math" w:cs="Calibri"/>
                                <w:color w:val="000000" w:themeColor="text1"/>
                              </w:rPr>
                              <m:t>1</m:t>
                            </w:ins>
                          </m:r>
                          <m:r>
                            <w:ins w:id="27" w:author="Randall, Ben" w:date="2020-05-15T15:08:00Z">
                              <w:rPr>
                                <w:rFonts w:ascii="Cambria Math" w:eastAsiaTheme="minorEastAsia" w:hAnsi="Cambria Math" w:cs="Calibri"/>
                                <w:color w:val="000000" w:themeColor="text1"/>
                              </w:rPr>
                              <m:t>0</m:t>
                            </w:ins>
                          </m:r>
                        </m:e>
                        <m:sup>
                          <m:r>
                            <w:ins w:id="28" w:author="Randall, Ben" w:date="2020-05-15T15:08:00Z">
                              <w:rPr>
                                <w:rFonts w:ascii="Cambria Math" w:eastAsiaTheme="minorEastAsia" w:hAnsi="Cambria Math" w:cs="Calibri"/>
                                <w:color w:val="000000" w:themeColor="text1"/>
                              </w:rPr>
                              <m:t>4</m:t>
                            </w:ins>
                          </m:r>
                        </m:sup>
                      </m:sSup>
                      <m:r>
                        <w:ins w:id="29" w:author="Randall, Ben" w:date="2020-05-15T15:08:00Z">
                          <w:rPr>
                            <w:rFonts w:ascii="Cambria Math" w:eastAsiaTheme="minorEastAsia" w:hAnsi="Cambria Math" w:cs="Calibri"/>
                            <w:color w:val="000000" w:themeColor="text1"/>
                          </w:rPr>
                          <m:t>μm</m:t>
                        </w:ins>
                      </m:r>
                    </m:den>
                  </m:f>
                </m:e>
              </m:d>
            </m:e>
            <m:sup>
              <m:r>
                <w:ins w:id="30" w:author="Randall, Ben" w:date="2020-05-15T15:08:00Z">
                  <w:rPr>
                    <w:rFonts w:ascii="Cambria Math" w:eastAsiaTheme="minorEastAsia" w:hAnsi="Cambria Math" w:cs="Calibri"/>
                    <w:color w:val="000000" w:themeColor="text1"/>
                  </w:rPr>
                  <m:t>3</m:t>
                </w:ins>
              </m:r>
            </m:sup>
          </m:sSup>
          <m:d>
            <m:dPr>
              <m:ctrlPr>
                <w:ins w:id="31" w:author="Randall, Ben" w:date="2020-05-15T15:09:00Z">
                  <w:rPr>
                    <w:rFonts w:ascii="Cambria Math" w:eastAsiaTheme="minorEastAsia" w:hAnsi="Cambria Math" w:cs="Calibri"/>
                    <w:i/>
                    <w:color w:val="000000" w:themeColor="text1"/>
                  </w:rPr>
                </w:ins>
              </m:ctrlPr>
            </m:dPr>
            <m:e>
              <m:f>
                <m:fPr>
                  <m:ctrlPr>
                    <w:ins w:id="32" w:author="Randall, Ben" w:date="2020-05-15T15:09:00Z">
                      <w:rPr>
                        <w:rFonts w:ascii="Cambria Math" w:eastAsiaTheme="minorEastAsia" w:hAnsi="Cambria Math" w:cs="Calibri"/>
                        <w:i/>
                        <w:color w:val="000000" w:themeColor="text1"/>
                      </w:rPr>
                    </w:ins>
                  </m:ctrlPr>
                </m:fPr>
                <m:num>
                  <m:r>
                    <w:ins w:id="33" w:author="Randall, Ben" w:date="2020-05-15T15:09:00Z">
                      <w:rPr>
                        <w:rFonts w:ascii="Cambria Math" w:eastAsiaTheme="minorEastAsia" w:hAnsi="Cambria Math" w:cs="Calibri"/>
                        <w:color w:val="000000" w:themeColor="text1"/>
                      </w:rPr>
                      <m:t>1 mL</m:t>
                    </w:ins>
                  </m:r>
                </m:num>
                <m:den>
                  <m:r>
                    <w:ins w:id="34" w:author="Randall, Ben" w:date="2020-05-15T15:09:00Z">
                      <w:rPr>
                        <w:rFonts w:ascii="Cambria Math" w:eastAsiaTheme="minorEastAsia" w:hAnsi="Cambria Math" w:cs="Calibri"/>
                        <w:color w:val="000000" w:themeColor="text1"/>
                      </w:rPr>
                      <m:t>1 c</m:t>
                    </w:ins>
                  </m:r>
                  <m:sSup>
                    <m:sSupPr>
                      <m:ctrlPr>
                        <w:ins w:id="35" w:author="Randall, Ben" w:date="2020-05-15T15:09:00Z">
                          <w:rPr>
                            <w:rFonts w:ascii="Cambria Math" w:eastAsiaTheme="minorEastAsia" w:hAnsi="Cambria Math" w:cs="Calibri"/>
                            <w:i/>
                            <w:color w:val="000000" w:themeColor="text1"/>
                          </w:rPr>
                        </w:ins>
                      </m:ctrlPr>
                    </m:sSupPr>
                    <m:e>
                      <m:r>
                        <w:ins w:id="36" w:author="Randall, Ben" w:date="2020-05-15T15:09:00Z">
                          <w:rPr>
                            <w:rFonts w:ascii="Cambria Math" w:eastAsiaTheme="minorEastAsia" w:hAnsi="Cambria Math" w:cs="Calibri"/>
                            <w:color w:val="000000" w:themeColor="text1"/>
                          </w:rPr>
                          <m:t>m</m:t>
                        </w:ins>
                      </m:r>
                    </m:e>
                    <m:sup>
                      <m:r>
                        <w:ins w:id="37" w:author="Randall, Ben" w:date="2020-05-15T15:09:00Z">
                          <w:rPr>
                            <w:rFonts w:ascii="Cambria Math" w:eastAsiaTheme="minorEastAsia" w:hAnsi="Cambria Math" w:cs="Calibri"/>
                            <w:color w:val="000000" w:themeColor="text1"/>
                          </w:rPr>
                          <m:t>3</m:t>
                        </w:ins>
                      </m:r>
                    </m:sup>
                  </m:sSup>
                </m:den>
              </m:f>
            </m:e>
          </m:d>
          <m:r>
            <w:ins w:id="38" w:author="Randall, Ben" w:date="2020-05-15T15:09:00Z">
              <w:rPr>
                <w:rFonts w:ascii="Cambria Math" w:eastAsiaTheme="minorEastAsia" w:hAnsi="Cambria Math" w:cs="Calibri"/>
                <w:color w:val="000000" w:themeColor="text1"/>
              </w:rPr>
              <m:t xml:space="preserve"> </m:t>
            </w:ins>
          </m:r>
          <m:d>
            <m:dPr>
              <m:ctrlPr>
                <w:ins w:id="39" w:author="Randall, Ben" w:date="2020-05-15T15:09:00Z">
                  <w:rPr>
                    <w:rFonts w:ascii="Cambria Math" w:eastAsiaTheme="minorEastAsia" w:hAnsi="Cambria Math" w:cs="Calibri"/>
                    <w:i/>
                    <w:color w:val="000000" w:themeColor="text1"/>
                  </w:rPr>
                </w:ins>
              </m:ctrlPr>
            </m:dPr>
            <m:e>
              <m:f>
                <m:fPr>
                  <m:ctrlPr>
                    <w:ins w:id="40" w:author="Randall, Ben" w:date="2020-05-15T15:09:00Z">
                      <w:rPr>
                        <w:rFonts w:ascii="Cambria Math" w:eastAsiaTheme="minorEastAsia" w:hAnsi="Cambria Math" w:cs="Calibri"/>
                        <w:i/>
                        <w:color w:val="000000" w:themeColor="text1"/>
                      </w:rPr>
                    </w:ins>
                  </m:ctrlPr>
                </m:fPr>
                <m:num>
                  <m:r>
                    <w:ins w:id="41" w:author="Randall, Ben" w:date="2020-05-15T15:09:00Z">
                      <w:rPr>
                        <w:rFonts w:ascii="Cambria Math" w:eastAsiaTheme="minorEastAsia" w:hAnsi="Cambria Math" w:cs="Calibri"/>
                        <w:color w:val="000000" w:themeColor="text1"/>
                      </w:rPr>
                      <m:t>1 L</m:t>
                    </w:ins>
                  </m:r>
                </m:num>
                <m:den>
                  <m:sSup>
                    <m:sSupPr>
                      <m:ctrlPr>
                        <w:ins w:id="42" w:author="Randall, Ben" w:date="2020-05-15T15:09:00Z">
                          <w:rPr>
                            <w:rFonts w:ascii="Cambria Math" w:eastAsiaTheme="minorEastAsia" w:hAnsi="Cambria Math" w:cs="Calibri"/>
                            <w:i/>
                            <w:color w:val="000000" w:themeColor="text1"/>
                          </w:rPr>
                        </w:ins>
                      </m:ctrlPr>
                    </m:sSupPr>
                    <m:e>
                      <m:r>
                        <w:ins w:id="43" w:author="Randall, Ben" w:date="2020-05-15T15:09:00Z">
                          <w:rPr>
                            <w:rFonts w:ascii="Cambria Math" w:eastAsiaTheme="minorEastAsia" w:hAnsi="Cambria Math" w:cs="Calibri"/>
                            <w:color w:val="000000" w:themeColor="text1"/>
                          </w:rPr>
                          <m:t>10</m:t>
                        </w:ins>
                      </m:r>
                    </m:e>
                    <m:sup>
                      <m:r>
                        <w:ins w:id="44" w:author="Randall, Ben" w:date="2020-05-15T15:09:00Z">
                          <w:rPr>
                            <w:rFonts w:ascii="Cambria Math" w:eastAsiaTheme="minorEastAsia" w:hAnsi="Cambria Math" w:cs="Calibri"/>
                            <w:color w:val="000000" w:themeColor="text1"/>
                          </w:rPr>
                          <m:t>3</m:t>
                        </w:ins>
                      </m:r>
                    </m:sup>
                  </m:sSup>
                  <m:r>
                    <w:ins w:id="45" w:author="Randall, Ben" w:date="2020-05-15T15:09:00Z">
                      <w:rPr>
                        <w:rFonts w:ascii="Cambria Math" w:eastAsiaTheme="minorEastAsia" w:hAnsi="Cambria Math" w:cs="Calibri"/>
                        <w:color w:val="000000" w:themeColor="text1"/>
                      </w:rPr>
                      <m:t xml:space="preserve"> mL</m:t>
                    </w:ins>
                  </m:r>
                </m:den>
              </m:f>
            </m:e>
          </m:d>
          <m:r>
            <w:ins w:id="46" w:author="Randall, Ben" w:date="2020-05-15T15:09:00Z">
              <w:rPr>
                <w:rFonts w:ascii="Cambria Math" w:eastAsiaTheme="minorEastAsia" w:hAnsi="Cambria Math" w:cs="Calibri"/>
                <w:color w:val="000000" w:themeColor="text1"/>
              </w:rPr>
              <m:t>=</m:t>
            </w:ins>
          </m:r>
          <m:f>
            <m:fPr>
              <m:ctrlPr>
                <w:ins w:id="47" w:author="Randall, Ben" w:date="2020-05-15T15:11:00Z">
                  <w:rPr>
                    <w:rFonts w:ascii="Cambria Math" w:eastAsiaTheme="minorEastAsia" w:hAnsi="Cambria Math" w:cs="Calibri"/>
                    <w:i/>
                    <w:color w:val="000000" w:themeColor="text1"/>
                  </w:rPr>
                </w:ins>
              </m:ctrlPr>
            </m:fPr>
            <m:num>
              <m:r>
                <w:ins w:id="48" w:author="Randall, Ben" w:date="2020-05-15T15:11:00Z">
                  <w:rPr>
                    <w:rFonts w:ascii="Cambria Math" w:eastAsiaTheme="minorEastAsia" w:hAnsi="Cambria Math" w:cs="Calibri"/>
                    <w:color w:val="000000" w:themeColor="text1"/>
                  </w:rPr>
                  <m:t>4</m:t>
                </w:ins>
              </m:r>
            </m:num>
            <m:den>
              <m:r>
                <w:ins w:id="49" w:author="Randall, Ben" w:date="2020-05-15T15:11:00Z">
                  <w:rPr>
                    <w:rFonts w:ascii="Cambria Math" w:eastAsiaTheme="minorEastAsia" w:hAnsi="Cambria Math" w:cs="Calibri"/>
                    <w:color w:val="000000" w:themeColor="text1"/>
                  </w:rPr>
                  <m:t>3</m:t>
                </w:ins>
              </m:r>
            </m:den>
          </m:f>
          <m:r>
            <w:ins w:id="50" w:author="Randall, Ben" w:date="2020-05-15T15:11:00Z">
              <w:rPr>
                <w:rFonts w:ascii="Cambria Math" w:eastAsiaTheme="minorEastAsia" w:hAnsi="Cambria Math" w:cs="Calibri"/>
                <w:color w:val="000000" w:themeColor="text1"/>
              </w:rPr>
              <m:t xml:space="preserve">π × </m:t>
            </w:ins>
          </m:r>
          <m:sSup>
            <m:sSupPr>
              <m:ctrlPr>
                <w:ins w:id="51" w:author="Randall, Ben" w:date="2020-05-15T15:11:00Z">
                  <w:rPr>
                    <w:rFonts w:ascii="Cambria Math" w:eastAsiaTheme="minorEastAsia" w:hAnsi="Cambria Math" w:cs="Calibri"/>
                    <w:i/>
                    <w:color w:val="000000" w:themeColor="text1"/>
                  </w:rPr>
                </w:ins>
              </m:ctrlPr>
            </m:sSupPr>
            <m:e>
              <m:r>
                <w:ins w:id="52" w:author="Randall, Ben" w:date="2020-05-15T15:11:00Z">
                  <w:rPr>
                    <w:rFonts w:ascii="Cambria Math" w:eastAsiaTheme="minorEastAsia" w:hAnsi="Cambria Math" w:cs="Calibri"/>
                    <w:color w:val="000000" w:themeColor="text1"/>
                  </w:rPr>
                  <m:t>10</m:t>
                </w:ins>
              </m:r>
            </m:e>
            <m:sup>
              <m:r>
                <w:ins w:id="53" w:author="Randall, Ben" w:date="2020-05-15T15:11:00Z">
                  <w:rPr>
                    <w:rFonts w:ascii="Cambria Math" w:eastAsiaTheme="minorEastAsia" w:hAnsi="Cambria Math" w:cs="Calibri"/>
                    <w:color w:val="000000" w:themeColor="text1"/>
                  </w:rPr>
                  <m:t>-1</m:t>
                </w:ins>
              </m:r>
              <m:r>
                <w:ins w:id="54" w:author="Randall, Ben" w:date="2020-05-15T15:14:00Z">
                  <w:rPr>
                    <w:rFonts w:ascii="Cambria Math" w:eastAsiaTheme="minorEastAsia" w:hAnsi="Cambria Math" w:cs="Calibri"/>
                    <w:color w:val="000000" w:themeColor="text1"/>
                  </w:rPr>
                  <m:t>5</m:t>
                </w:ins>
              </m:r>
            </m:sup>
          </m:sSup>
          <m:r>
            <w:ins w:id="55" w:author="Randall, Ben" w:date="2020-05-15T15:11:00Z">
              <w:rPr>
                <w:rFonts w:ascii="Cambria Math" w:eastAsiaTheme="minorEastAsia" w:hAnsi="Cambria Math" w:cs="Calibri"/>
                <w:color w:val="000000" w:themeColor="text1"/>
              </w:rPr>
              <m:t xml:space="preserve"> L</m:t>
            </w:ins>
          </m:r>
          <m:r>
            <w:ins w:id="56" w:author="Randall, Ben" w:date="2020-05-15T15:16:00Z">
              <w:rPr>
                <w:rFonts w:ascii="Cambria Math" w:eastAsiaTheme="minorEastAsia" w:hAnsi="Cambria Math" w:cs="Calibri"/>
                <w:color w:val="000000" w:themeColor="text1"/>
              </w:rPr>
              <m:t>.</m:t>
            </w:ins>
          </m:r>
        </m:oMath>
      </m:oMathPara>
    </w:p>
    <w:p w14:paraId="5CDB5254" w14:textId="4FDFDF34" w:rsidR="002D3EF9" w:rsidRDefault="00517B02" w:rsidP="00EB71A9">
      <w:pPr>
        <w:rPr>
          <w:ins w:id="57" w:author="Randall, Ben" w:date="2020-05-15T14:57:00Z"/>
          <w:rFonts w:ascii="Calibri" w:hAnsi="Calibri" w:cs="Calibri"/>
          <w:color w:val="000000" w:themeColor="text1"/>
        </w:rPr>
      </w:pPr>
      <w:ins w:id="58" w:author="Randall, Ben" w:date="2020-05-15T15:16:00Z">
        <w:r>
          <w:rPr>
            <w:rFonts w:ascii="Calibri" w:hAnsi="Calibri" w:cs="Calibri"/>
            <w:color w:val="000000" w:themeColor="text1"/>
          </w:rPr>
          <w:t xml:space="preserve">Dividing the capacitance by the volume gives </w:t>
        </w:r>
      </w:ins>
    </w:p>
    <w:p w14:paraId="2C3EE722" w14:textId="0B61A111" w:rsidR="002D3EF9" w:rsidRPr="00517B02" w:rsidRDefault="00517B02" w:rsidP="002D3EF9">
      <w:pPr>
        <w:jc w:val="center"/>
        <w:rPr>
          <w:ins w:id="59" w:author="Randall, Ben" w:date="2020-05-15T15:17:00Z"/>
          <w:rFonts w:ascii="Calibri" w:eastAsiaTheme="minorEastAsia" w:hAnsi="Calibri" w:cs="Calibri"/>
          <w:color w:val="000000" w:themeColor="text1"/>
        </w:rPr>
      </w:pPr>
      <m:oMathPara>
        <m:oMath>
          <m:d>
            <m:dPr>
              <m:ctrlPr>
                <w:ins w:id="60" w:author="Randall, Ben" w:date="2020-05-15T15:12:00Z">
                  <w:rPr>
                    <w:rFonts w:ascii="Cambria Math" w:hAnsi="Cambria Math" w:cs="Calibri"/>
                    <w:i/>
                    <w:color w:val="000000" w:themeColor="text1"/>
                  </w:rPr>
                </w:ins>
              </m:ctrlPr>
            </m:dPr>
            <m:e>
              <m:f>
                <m:fPr>
                  <m:ctrlPr>
                    <w:ins w:id="61" w:author="Randall, Ben" w:date="2020-05-15T14:58:00Z">
                      <w:rPr>
                        <w:rFonts w:ascii="Cambria Math" w:hAnsi="Cambria Math" w:cs="Calibri"/>
                        <w:i/>
                        <w:color w:val="000000" w:themeColor="text1"/>
                      </w:rPr>
                    </w:ins>
                  </m:ctrlPr>
                </m:fPr>
                <m:num>
                  <m:r>
                    <w:ins w:id="62" w:author="Randall, Ben" w:date="2020-05-15T14:58:00Z">
                      <w:rPr>
                        <w:rFonts w:ascii="Cambria Math" w:hAnsi="Cambria Math" w:cs="Calibri"/>
                        <w:color w:val="000000" w:themeColor="text1"/>
                      </w:rPr>
                      <m:t xml:space="preserve">1.25 × </m:t>
                    </w:ins>
                  </m:r>
                  <m:sSup>
                    <m:sSupPr>
                      <m:ctrlPr>
                        <w:ins w:id="63" w:author="Randall, Ben" w:date="2020-05-15T14:58:00Z">
                          <w:rPr>
                            <w:rFonts w:ascii="Cambria Math" w:hAnsi="Cambria Math" w:cs="Calibri"/>
                            <w:i/>
                            <w:color w:val="000000" w:themeColor="text1"/>
                          </w:rPr>
                        </w:ins>
                      </m:ctrlPr>
                    </m:sSupPr>
                    <m:e>
                      <m:r>
                        <w:ins w:id="64" w:author="Randall, Ben" w:date="2020-05-15T14:58:00Z">
                          <w:rPr>
                            <w:rFonts w:ascii="Cambria Math" w:hAnsi="Cambria Math" w:cs="Calibri"/>
                            <w:color w:val="000000" w:themeColor="text1"/>
                          </w:rPr>
                          <m:t>10</m:t>
                        </w:ins>
                      </m:r>
                    </m:e>
                    <m:sup>
                      <m:r>
                        <w:ins w:id="65" w:author="Randall, Ben" w:date="2020-05-15T14:58:00Z">
                          <w:rPr>
                            <w:rFonts w:ascii="Cambria Math" w:hAnsi="Cambria Math" w:cs="Calibri"/>
                            <w:color w:val="000000" w:themeColor="text1"/>
                          </w:rPr>
                          <m:t>-6</m:t>
                        </w:ins>
                      </m:r>
                    </m:sup>
                  </m:sSup>
                  <m:r>
                    <w:ins w:id="66" w:author="Randall, Ben" w:date="2020-05-15T14:58:00Z">
                      <w:rPr>
                        <w:rFonts w:ascii="Cambria Math" w:hAnsi="Cambria Math" w:cs="Calibri"/>
                        <w:color w:val="000000" w:themeColor="text1"/>
                      </w:rPr>
                      <m:t xml:space="preserve"> μF</m:t>
                    </w:ins>
                  </m:r>
                </m:num>
                <m:den>
                  <m:f>
                    <m:fPr>
                      <m:ctrlPr>
                        <w:ins w:id="67" w:author="Randall, Ben" w:date="2020-05-15T14:57:00Z">
                          <w:rPr>
                            <w:rFonts w:ascii="Cambria Math" w:hAnsi="Cambria Math" w:cs="Calibri"/>
                            <w:i/>
                            <w:color w:val="000000" w:themeColor="text1"/>
                          </w:rPr>
                        </w:ins>
                      </m:ctrlPr>
                    </m:fPr>
                    <m:num>
                      <m:r>
                        <w:ins w:id="68" w:author="Randall, Ben" w:date="2020-05-15T14:57:00Z">
                          <w:rPr>
                            <w:rFonts w:ascii="Cambria Math" w:hAnsi="Cambria Math" w:cs="Calibri"/>
                            <w:color w:val="000000" w:themeColor="text1"/>
                          </w:rPr>
                          <m:t>4</m:t>
                        </w:ins>
                      </m:r>
                    </m:num>
                    <m:den>
                      <m:r>
                        <w:ins w:id="69" w:author="Randall, Ben" w:date="2020-05-15T14:57:00Z">
                          <w:rPr>
                            <w:rFonts w:ascii="Cambria Math" w:hAnsi="Cambria Math" w:cs="Calibri"/>
                            <w:color w:val="000000" w:themeColor="text1"/>
                          </w:rPr>
                          <m:t>3</m:t>
                        </w:ins>
                      </m:r>
                    </m:den>
                  </m:f>
                  <m:r>
                    <w:ins w:id="70" w:author="Randall, Ben" w:date="2020-05-15T14:57:00Z">
                      <w:rPr>
                        <w:rFonts w:ascii="Cambria Math" w:hAnsi="Cambria Math" w:cs="Calibri"/>
                        <w:color w:val="000000" w:themeColor="text1"/>
                      </w:rPr>
                      <m:t xml:space="preserve">π </m:t>
                    </w:ins>
                  </m:r>
                  <m:r>
                    <w:ins w:id="71" w:author="Randall, Ben" w:date="2020-05-15T15:11:00Z">
                      <w:rPr>
                        <w:rFonts w:ascii="Cambria Math" w:hAnsi="Cambria Math" w:cs="Calibri"/>
                        <w:color w:val="000000" w:themeColor="text1"/>
                      </w:rPr>
                      <m:t xml:space="preserve">× </m:t>
                    </w:ins>
                  </m:r>
                  <m:sSup>
                    <m:sSupPr>
                      <m:ctrlPr>
                        <w:ins w:id="72" w:author="Randall, Ben" w:date="2020-05-15T15:11:00Z">
                          <w:rPr>
                            <w:rFonts w:ascii="Cambria Math" w:hAnsi="Cambria Math" w:cs="Calibri"/>
                            <w:i/>
                            <w:color w:val="000000" w:themeColor="text1"/>
                          </w:rPr>
                        </w:ins>
                      </m:ctrlPr>
                    </m:sSupPr>
                    <m:e>
                      <m:r>
                        <w:ins w:id="73" w:author="Randall, Ben" w:date="2020-05-15T15:11:00Z">
                          <w:rPr>
                            <w:rFonts w:ascii="Cambria Math" w:hAnsi="Cambria Math" w:cs="Calibri"/>
                            <w:color w:val="000000" w:themeColor="text1"/>
                          </w:rPr>
                          <m:t>10</m:t>
                        </w:ins>
                      </m:r>
                    </m:e>
                    <m:sup>
                      <m:r>
                        <w:ins w:id="74" w:author="Randall, Ben" w:date="2020-05-15T15:11:00Z">
                          <w:rPr>
                            <w:rFonts w:ascii="Cambria Math" w:hAnsi="Cambria Math" w:cs="Calibri"/>
                            <w:color w:val="000000" w:themeColor="text1"/>
                          </w:rPr>
                          <m:t>-1</m:t>
                        </w:ins>
                      </m:r>
                      <m:r>
                        <w:ins w:id="75" w:author="Randall, Ben" w:date="2020-05-15T15:14:00Z">
                          <w:rPr>
                            <w:rFonts w:ascii="Cambria Math" w:hAnsi="Cambria Math" w:cs="Calibri"/>
                            <w:color w:val="000000" w:themeColor="text1"/>
                          </w:rPr>
                          <m:t>5</m:t>
                        </w:ins>
                      </m:r>
                    </m:sup>
                  </m:sSup>
                  <m:r>
                    <w:ins w:id="76" w:author="Randall, Ben" w:date="2020-05-15T15:11:00Z">
                      <w:rPr>
                        <w:rFonts w:ascii="Cambria Math" w:hAnsi="Cambria Math" w:cs="Calibri"/>
                        <w:color w:val="000000" w:themeColor="text1"/>
                      </w:rPr>
                      <m:t xml:space="preserve"> L</m:t>
                    </w:ins>
                  </m:r>
                </m:den>
              </m:f>
              <m:ctrlPr>
                <w:ins w:id="77" w:author="Randall, Ben" w:date="2020-05-15T15:12:00Z">
                  <w:rPr>
                    <w:rFonts w:ascii="Cambria Math" w:eastAsiaTheme="minorEastAsia" w:hAnsi="Cambria Math" w:cs="Calibri"/>
                    <w:i/>
                    <w:color w:val="000000" w:themeColor="text1"/>
                  </w:rPr>
                </w:ins>
              </m:ctrlPr>
            </m:e>
          </m:d>
          <m:d>
            <m:dPr>
              <m:ctrlPr>
                <w:ins w:id="78" w:author="Randall, Ben" w:date="2020-05-15T15:14:00Z">
                  <w:rPr>
                    <w:rFonts w:ascii="Cambria Math" w:eastAsiaTheme="minorEastAsia" w:hAnsi="Cambria Math" w:cs="Calibri"/>
                    <w:i/>
                    <w:color w:val="000000" w:themeColor="text1"/>
                  </w:rPr>
                </w:ins>
              </m:ctrlPr>
            </m:dPr>
            <m:e>
              <m:f>
                <m:fPr>
                  <m:ctrlPr>
                    <w:ins w:id="79" w:author="Randall, Ben" w:date="2020-05-15T15:14:00Z">
                      <w:rPr>
                        <w:rFonts w:ascii="Cambria Math" w:eastAsiaTheme="minorEastAsia" w:hAnsi="Cambria Math" w:cs="Calibri"/>
                        <w:i/>
                        <w:color w:val="000000" w:themeColor="text1"/>
                      </w:rPr>
                    </w:ins>
                  </m:ctrlPr>
                </m:fPr>
                <m:num>
                  <m:r>
                    <w:ins w:id="80" w:author="Randall, Ben" w:date="2020-05-15T15:14:00Z">
                      <w:rPr>
                        <w:rFonts w:ascii="Cambria Math" w:eastAsiaTheme="minorEastAsia" w:hAnsi="Cambria Math" w:cs="Calibri"/>
                        <w:color w:val="000000" w:themeColor="text1"/>
                      </w:rPr>
                      <m:t>1 F</m:t>
                    </w:ins>
                  </m:r>
                </m:num>
                <m:den>
                  <m:sSup>
                    <m:sSupPr>
                      <m:ctrlPr>
                        <w:ins w:id="81" w:author="Randall, Ben" w:date="2020-05-15T15:14:00Z">
                          <w:rPr>
                            <w:rFonts w:ascii="Cambria Math" w:eastAsiaTheme="minorEastAsia" w:hAnsi="Cambria Math" w:cs="Calibri"/>
                            <w:i/>
                            <w:color w:val="000000" w:themeColor="text1"/>
                          </w:rPr>
                        </w:ins>
                      </m:ctrlPr>
                    </m:sSupPr>
                    <m:e>
                      <m:r>
                        <w:ins w:id="82" w:author="Randall, Ben" w:date="2020-05-15T15:14:00Z">
                          <w:rPr>
                            <w:rFonts w:ascii="Cambria Math" w:eastAsiaTheme="minorEastAsia" w:hAnsi="Cambria Math" w:cs="Calibri"/>
                            <w:color w:val="000000" w:themeColor="text1"/>
                          </w:rPr>
                          <m:t>10</m:t>
                        </w:ins>
                      </m:r>
                    </m:e>
                    <m:sup>
                      <m:r>
                        <w:ins w:id="83" w:author="Randall, Ben" w:date="2020-05-15T15:14:00Z">
                          <w:rPr>
                            <w:rFonts w:ascii="Cambria Math" w:eastAsiaTheme="minorEastAsia" w:hAnsi="Cambria Math" w:cs="Calibri"/>
                            <w:color w:val="000000" w:themeColor="text1"/>
                          </w:rPr>
                          <m:t>6</m:t>
                        </w:ins>
                      </m:r>
                    </m:sup>
                  </m:sSup>
                  <m:r>
                    <w:ins w:id="84" w:author="Randall, Ben" w:date="2020-05-15T15:14:00Z">
                      <w:rPr>
                        <w:rFonts w:ascii="Cambria Math" w:eastAsiaTheme="minorEastAsia" w:hAnsi="Cambria Math" w:cs="Calibri"/>
                        <w:color w:val="000000" w:themeColor="text1"/>
                      </w:rPr>
                      <m:t xml:space="preserve"> μF</m:t>
                    </w:ins>
                  </m:r>
                </m:den>
              </m:f>
            </m:e>
          </m:d>
          <m:r>
            <w:ins w:id="85" w:author="Randall, Ben" w:date="2020-05-15T15:14:00Z">
              <w:rPr>
                <w:rFonts w:ascii="Cambria Math" w:eastAsiaTheme="minorEastAsia" w:hAnsi="Cambria Math" w:cs="Calibri"/>
                <w:color w:val="000000" w:themeColor="text1"/>
              </w:rPr>
              <m:t>=</m:t>
            </w:ins>
          </m:r>
          <m:r>
            <w:ins w:id="86" w:author="Randall, Ben" w:date="2020-05-15T15:15:00Z">
              <w:rPr>
                <w:rFonts w:ascii="Cambria Math" w:eastAsiaTheme="minorEastAsia" w:hAnsi="Cambria Math" w:cs="Calibri"/>
                <w:color w:val="000000" w:themeColor="text1"/>
              </w:rPr>
              <m:t>2.</m:t>
            </w:ins>
          </m:r>
          <m:r>
            <w:ins w:id="87" w:author="Randall, Ben" w:date="2020-05-15T15:14:00Z">
              <w:rPr>
                <w:rFonts w:ascii="Cambria Math" w:eastAsiaTheme="minorEastAsia" w:hAnsi="Cambria Math" w:cs="Calibri"/>
                <w:color w:val="000000" w:themeColor="text1"/>
              </w:rPr>
              <m:t xml:space="preserve">98 </m:t>
            </w:ins>
          </m:r>
          <m:r>
            <w:ins w:id="88" w:author="Randall, Ben" w:date="2020-05-15T15:15:00Z">
              <w:rPr>
                <w:rFonts w:ascii="Cambria Math" w:eastAsiaTheme="minorEastAsia" w:hAnsi="Cambria Math" w:cs="Calibri"/>
                <w:color w:val="000000" w:themeColor="text1"/>
              </w:rPr>
              <m:t>×</m:t>
            </w:ins>
          </m:r>
          <m:sSup>
            <m:sSupPr>
              <m:ctrlPr>
                <w:ins w:id="89" w:author="Randall, Ben" w:date="2020-05-15T15:15:00Z">
                  <w:rPr>
                    <w:rFonts w:ascii="Cambria Math" w:eastAsiaTheme="minorEastAsia" w:hAnsi="Cambria Math" w:cs="Calibri"/>
                    <w:i/>
                    <w:color w:val="000000" w:themeColor="text1"/>
                  </w:rPr>
                </w:ins>
              </m:ctrlPr>
            </m:sSupPr>
            <m:e>
              <m:r>
                <w:ins w:id="90" w:author="Randall, Ben" w:date="2020-05-15T15:15:00Z">
                  <w:rPr>
                    <w:rFonts w:ascii="Cambria Math" w:eastAsiaTheme="minorEastAsia" w:hAnsi="Cambria Math" w:cs="Calibri"/>
                    <w:color w:val="000000" w:themeColor="text1"/>
                  </w:rPr>
                  <m:t>10</m:t>
                </w:ins>
              </m:r>
            </m:e>
            <m:sup>
              <m:r>
                <w:ins w:id="91" w:author="Randall, Ben" w:date="2020-05-15T15:15:00Z">
                  <w:rPr>
                    <w:rFonts w:ascii="Cambria Math" w:eastAsiaTheme="minorEastAsia" w:hAnsi="Cambria Math" w:cs="Calibri"/>
                    <w:color w:val="000000" w:themeColor="text1"/>
                  </w:rPr>
                  <m:t>2</m:t>
                </w:ins>
              </m:r>
            </m:sup>
          </m:sSup>
          <m:f>
            <m:fPr>
              <m:ctrlPr>
                <w:ins w:id="92" w:author="Randall, Ben" w:date="2020-05-15T15:15:00Z">
                  <w:rPr>
                    <w:rFonts w:ascii="Cambria Math" w:eastAsiaTheme="minorEastAsia" w:hAnsi="Cambria Math" w:cs="Calibri"/>
                    <w:i/>
                    <w:color w:val="000000" w:themeColor="text1"/>
                  </w:rPr>
                </w:ins>
              </m:ctrlPr>
            </m:fPr>
            <m:num>
              <m:r>
                <w:ins w:id="93" w:author="Randall, Ben" w:date="2020-05-15T15:15:00Z">
                  <w:rPr>
                    <w:rFonts w:ascii="Cambria Math" w:eastAsiaTheme="minorEastAsia" w:hAnsi="Cambria Math" w:cs="Calibri"/>
                    <w:color w:val="000000" w:themeColor="text1"/>
                  </w:rPr>
                  <m:t>F</m:t>
                </w:ins>
              </m:r>
            </m:num>
            <m:den>
              <m:r>
                <w:ins w:id="94" w:author="Randall, Ben" w:date="2020-05-15T15:15:00Z">
                  <w:rPr>
                    <w:rFonts w:ascii="Cambria Math" w:eastAsiaTheme="minorEastAsia" w:hAnsi="Cambria Math" w:cs="Calibri"/>
                    <w:color w:val="000000" w:themeColor="text1"/>
                  </w:rPr>
                  <m:t>L</m:t>
                </w:ins>
              </m:r>
            </m:den>
          </m:f>
          <m:r>
            <w:ins w:id="95" w:author="Randall, Ben" w:date="2020-05-15T15:16:00Z">
              <w:rPr>
                <w:rFonts w:ascii="Cambria Math" w:eastAsiaTheme="minorEastAsia" w:hAnsi="Cambria Math" w:cs="Calibri"/>
                <w:color w:val="000000" w:themeColor="text1"/>
              </w:rPr>
              <m:t>≈</m:t>
            </w:ins>
          </m:r>
          <m:r>
            <w:ins w:id="96" w:author="Randall, Ben" w:date="2020-05-15T15:17:00Z">
              <w:rPr>
                <w:rFonts w:ascii="Cambria Math" w:eastAsiaTheme="minorEastAsia" w:hAnsi="Cambria Math" w:cs="Calibri"/>
                <w:color w:val="000000" w:themeColor="text1"/>
              </w:rPr>
              <m:t>300</m:t>
            </w:ins>
          </m:r>
          <m:f>
            <m:fPr>
              <m:ctrlPr>
                <w:ins w:id="97" w:author="Randall, Ben" w:date="2020-05-15T15:17:00Z">
                  <w:rPr>
                    <w:rFonts w:ascii="Cambria Math" w:eastAsiaTheme="minorEastAsia" w:hAnsi="Cambria Math" w:cs="Calibri"/>
                    <w:i/>
                    <w:color w:val="000000" w:themeColor="text1"/>
                  </w:rPr>
                </w:ins>
              </m:ctrlPr>
            </m:fPr>
            <m:num>
              <m:r>
                <w:ins w:id="98" w:author="Randall, Ben" w:date="2020-05-15T15:17:00Z">
                  <w:rPr>
                    <w:rFonts w:ascii="Cambria Math" w:eastAsiaTheme="minorEastAsia" w:hAnsi="Cambria Math" w:cs="Calibri"/>
                    <w:color w:val="000000" w:themeColor="text1"/>
                  </w:rPr>
                  <m:t>F</m:t>
                </w:ins>
              </m:r>
            </m:num>
            <m:den>
              <m:r>
                <w:ins w:id="99" w:author="Randall, Ben" w:date="2020-05-15T15:17:00Z">
                  <w:rPr>
                    <w:rFonts w:ascii="Cambria Math" w:eastAsiaTheme="minorEastAsia" w:hAnsi="Cambria Math" w:cs="Calibri"/>
                    <w:color w:val="000000" w:themeColor="text1"/>
                  </w:rPr>
                  <m:t>L</m:t>
                </w:ins>
              </m:r>
            </m:den>
          </m:f>
          <m:r>
            <w:ins w:id="100" w:author="Randall, Ben" w:date="2020-05-15T16:25:00Z">
              <w:rPr>
                <w:rFonts w:ascii="Cambria Math" w:eastAsiaTheme="minorEastAsia" w:hAnsi="Cambria Math" w:cs="Calibri"/>
                <w:color w:val="000000" w:themeColor="text1"/>
              </w:rPr>
              <m:t>=300</m:t>
            </w:ins>
          </m:r>
          <m:f>
            <m:fPr>
              <m:ctrlPr>
                <w:ins w:id="101" w:author="Randall, Ben" w:date="2020-05-15T16:25:00Z">
                  <w:rPr>
                    <w:rFonts w:ascii="Cambria Math" w:eastAsiaTheme="minorEastAsia" w:hAnsi="Cambria Math" w:cs="Calibri"/>
                    <w:i/>
                    <w:color w:val="000000" w:themeColor="text1"/>
                  </w:rPr>
                </w:ins>
              </m:ctrlPr>
            </m:fPr>
            <m:num>
              <m:r>
                <w:ins w:id="102" w:author="Randall, Ben" w:date="2020-05-15T16:25:00Z">
                  <w:rPr>
                    <w:rFonts w:ascii="Cambria Math" w:eastAsiaTheme="minorEastAsia" w:hAnsi="Cambria Math" w:cs="Calibri"/>
                    <w:color w:val="000000" w:themeColor="text1"/>
                  </w:rPr>
                  <m:t>C</m:t>
                </w:ins>
              </m:r>
            </m:num>
            <m:den>
              <m:r>
                <w:ins w:id="103" w:author="Randall, Ben" w:date="2020-05-15T16:25:00Z">
                  <w:rPr>
                    <w:rFonts w:ascii="Cambria Math" w:eastAsiaTheme="minorEastAsia" w:hAnsi="Cambria Math" w:cs="Calibri"/>
                    <w:color w:val="000000" w:themeColor="text1"/>
                  </w:rPr>
                  <m:t>V⋅L</m:t>
                </w:ins>
              </m:r>
            </m:den>
          </m:f>
          <m:r>
            <w:ins w:id="104" w:author="Randall, Ben" w:date="2020-05-15T16:26:00Z">
              <w:rPr>
                <w:rFonts w:ascii="Cambria Math" w:eastAsiaTheme="minorEastAsia" w:hAnsi="Cambria Math" w:cs="Calibri"/>
                <w:color w:val="000000" w:themeColor="text1"/>
              </w:rPr>
              <m:t>=0.3</m:t>
            </w:ins>
          </m:r>
          <m:f>
            <m:fPr>
              <m:ctrlPr>
                <w:ins w:id="105" w:author="Randall, Ben" w:date="2020-05-15T16:26:00Z">
                  <w:rPr>
                    <w:rFonts w:ascii="Cambria Math" w:eastAsiaTheme="minorEastAsia" w:hAnsi="Cambria Math" w:cs="Calibri"/>
                    <w:i/>
                    <w:color w:val="000000" w:themeColor="text1"/>
                  </w:rPr>
                </w:ins>
              </m:ctrlPr>
            </m:fPr>
            <m:num>
              <m:r>
                <w:ins w:id="106" w:author="Randall, Ben" w:date="2020-05-15T16:26:00Z">
                  <w:rPr>
                    <w:rFonts w:ascii="Cambria Math" w:eastAsiaTheme="minorEastAsia" w:hAnsi="Cambria Math" w:cs="Calibri"/>
                    <w:color w:val="000000" w:themeColor="text1"/>
                  </w:rPr>
                  <m:t>C</m:t>
                </w:ins>
              </m:r>
            </m:num>
            <m:den>
              <m:r>
                <w:ins w:id="107" w:author="Randall, Ben" w:date="2020-05-15T16:26:00Z">
                  <w:rPr>
                    <w:rFonts w:ascii="Cambria Math" w:eastAsiaTheme="minorEastAsia" w:hAnsi="Cambria Math" w:cs="Calibri"/>
                    <w:color w:val="000000" w:themeColor="text1"/>
                  </w:rPr>
                  <m:t>mV⋅L</m:t>
                </w:ins>
              </m:r>
            </m:den>
          </m:f>
        </m:oMath>
      </m:oMathPara>
    </w:p>
    <w:p w14:paraId="48B64392" w14:textId="32498B7A" w:rsidR="00517B02" w:rsidRDefault="00517B02" w:rsidP="00517B02">
      <w:pPr>
        <w:rPr>
          <w:ins w:id="108" w:author="Randall, Ben" w:date="2020-05-15T15:17:00Z"/>
          <w:rFonts w:ascii="Calibri" w:eastAsiaTheme="minorEastAsia" w:hAnsi="Calibri" w:cs="Calibri"/>
          <w:color w:val="000000" w:themeColor="text1"/>
        </w:rPr>
      </w:pPr>
      <w:ins w:id="109" w:author="Randall, Ben" w:date="2020-05-15T15:17:00Z">
        <w:r>
          <w:rPr>
            <w:rFonts w:ascii="Calibri" w:eastAsiaTheme="minorEastAsia" w:hAnsi="Calibri" w:cs="Calibri"/>
            <w:color w:val="000000" w:themeColor="text1"/>
          </w:rPr>
          <w:t xml:space="preserve">Converting units gives </w:t>
        </w:r>
      </w:ins>
    </w:p>
    <w:p w14:paraId="4A789C4A" w14:textId="4F928F57" w:rsidR="00517B02" w:rsidRPr="002D3EF9" w:rsidDel="00156C39" w:rsidRDefault="00156C39" w:rsidP="00517B02">
      <w:pPr>
        <w:rPr>
          <w:del w:id="110" w:author="Randall, Ben" w:date="2020-05-15T15:22:00Z"/>
          <w:rFonts w:ascii="Calibri" w:eastAsiaTheme="minorEastAsia" w:hAnsi="Calibri" w:cs="Calibri"/>
          <w:color w:val="000000" w:themeColor="text1"/>
          <w:rPrChange w:id="111" w:author="Randall, Ben" w:date="2020-05-15T14:58:00Z">
            <w:rPr>
              <w:del w:id="112" w:author="Randall, Ben" w:date="2020-05-15T15:22:00Z"/>
              <w:rFonts w:ascii="Calibri" w:hAnsi="Calibri" w:cs="Calibri"/>
              <w:b/>
              <w:color w:val="000000" w:themeColor="text1"/>
            </w:rPr>
          </w:rPrChange>
        </w:rPr>
      </w:pPr>
      <m:oMathPara>
        <m:oMath>
          <m:r>
            <w:ins w:id="113" w:author="Randall, Ben" w:date="2020-05-15T15:17:00Z">
              <w:rPr>
                <w:rFonts w:ascii="Cambria Math" w:eastAsiaTheme="minorEastAsia" w:hAnsi="Cambria Math" w:cs="Calibri"/>
                <w:color w:val="000000" w:themeColor="text1"/>
              </w:rPr>
              <m:t>300</m:t>
            </w:ins>
          </m:r>
          <m:f>
            <m:fPr>
              <m:ctrlPr>
                <w:ins w:id="114" w:author="Randall, Ben" w:date="2020-05-15T15:17:00Z">
                  <w:rPr>
                    <w:rFonts w:ascii="Cambria Math" w:eastAsiaTheme="minorEastAsia" w:hAnsi="Cambria Math" w:cs="Calibri"/>
                    <w:i/>
                    <w:color w:val="000000" w:themeColor="text1"/>
                  </w:rPr>
                </w:ins>
              </m:ctrlPr>
            </m:fPr>
            <m:num>
              <m:r>
                <w:ins w:id="115" w:author="Randall, Ben" w:date="2020-05-15T15:17:00Z">
                  <w:rPr>
                    <w:rFonts w:ascii="Cambria Math" w:eastAsiaTheme="minorEastAsia" w:hAnsi="Cambria Math" w:cs="Calibri"/>
                    <w:color w:val="000000" w:themeColor="text1"/>
                  </w:rPr>
                  <m:t>F</m:t>
                </w:ins>
              </m:r>
            </m:num>
            <m:den>
              <m:r>
                <w:ins w:id="116" w:author="Randall, Ben" w:date="2020-05-15T15:17:00Z">
                  <w:rPr>
                    <w:rFonts w:ascii="Cambria Math" w:eastAsiaTheme="minorEastAsia" w:hAnsi="Cambria Math" w:cs="Calibri"/>
                    <w:color w:val="000000" w:themeColor="text1"/>
                  </w:rPr>
                  <m:t>L</m:t>
                </w:ins>
              </m:r>
            </m:den>
          </m:f>
          <m:d>
            <m:dPr>
              <m:ctrlPr>
                <w:ins w:id="117" w:author="Randall, Ben" w:date="2020-05-15T15:22:00Z">
                  <w:rPr>
                    <w:rFonts w:ascii="Cambria Math" w:eastAsiaTheme="minorEastAsia" w:hAnsi="Cambria Math" w:cs="Calibri"/>
                    <w:i/>
                    <w:color w:val="000000" w:themeColor="text1"/>
                  </w:rPr>
                </w:ins>
              </m:ctrlPr>
            </m:dPr>
            <m:e>
              <m:f>
                <m:fPr>
                  <m:ctrlPr>
                    <w:ins w:id="118" w:author="Randall, Ben" w:date="2020-05-15T15:22:00Z">
                      <w:rPr>
                        <w:rFonts w:ascii="Cambria Math" w:eastAsiaTheme="minorEastAsia" w:hAnsi="Cambria Math" w:cs="Calibri"/>
                        <w:i/>
                        <w:color w:val="000000" w:themeColor="text1"/>
                      </w:rPr>
                    </w:ins>
                  </m:ctrlPr>
                </m:fPr>
                <m:num>
                  <m:r>
                    <w:ins w:id="119" w:author="Randall, Ben" w:date="2020-05-15T15:21:00Z">
                      <w:rPr>
                        <w:rFonts w:ascii="Cambria Math" w:eastAsiaTheme="minorEastAsia" w:hAnsi="Cambria Math" w:cs="Calibri"/>
                        <w:color w:val="000000" w:themeColor="text1"/>
                      </w:rPr>
                      <m:t>1</m:t>
                    </w:ins>
                  </m:r>
                  <m:f>
                    <m:fPr>
                      <m:ctrlPr>
                        <w:ins w:id="120" w:author="Randall, Ben" w:date="2020-05-15T15:21:00Z">
                          <w:rPr>
                            <w:rFonts w:ascii="Cambria Math" w:eastAsiaTheme="minorEastAsia" w:hAnsi="Cambria Math" w:cs="Calibri"/>
                            <w:i/>
                            <w:color w:val="000000" w:themeColor="text1"/>
                          </w:rPr>
                        </w:ins>
                      </m:ctrlPr>
                    </m:fPr>
                    <m:num>
                      <m:r>
                        <w:ins w:id="121" w:author="Randall, Ben" w:date="2020-05-15T15:21:00Z">
                          <w:rPr>
                            <w:rFonts w:ascii="Cambria Math" w:eastAsiaTheme="minorEastAsia" w:hAnsi="Cambria Math" w:cs="Calibri"/>
                            <w:color w:val="000000" w:themeColor="text1"/>
                          </w:rPr>
                          <m:t>C</m:t>
                        </w:ins>
                      </m:r>
                    </m:num>
                    <m:den>
                      <m:r>
                        <w:ins w:id="122" w:author="Randall, Ben" w:date="2020-05-15T15:22:00Z">
                          <w:rPr>
                            <w:rFonts w:ascii="Cambria Math" w:eastAsiaTheme="minorEastAsia" w:hAnsi="Cambria Math" w:cs="Calibri"/>
                            <w:color w:val="000000" w:themeColor="text1"/>
                          </w:rPr>
                          <m:t>V</m:t>
                        </w:ins>
                      </m:r>
                    </m:den>
                  </m:f>
                </m:num>
                <m:den>
                  <m:r>
                    <w:ins w:id="123" w:author="Randall, Ben" w:date="2020-05-15T15:22:00Z">
                      <w:rPr>
                        <w:rFonts w:ascii="Cambria Math" w:eastAsiaTheme="minorEastAsia" w:hAnsi="Cambria Math" w:cs="Calibri"/>
                        <w:color w:val="000000" w:themeColor="text1"/>
                      </w:rPr>
                      <m:t>1 F</m:t>
                    </w:ins>
                  </m:r>
                </m:den>
              </m:f>
            </m:e>
          </m:d>
          <m:d>
            <m:dPr>
              <m:ctrlPr>
                <w:ins w:id="124" w:author="Randall, Ben" w:date="2020-05-15T15:19:00Z">
                  <w:rPr>
                    <w:rFonts w:ascii="Cambria Math" w:eastAsiaTheme="minorEastAsia" w:hAnsi="Cambria Math" w:cs="Calibri"/>
                    <w:i/>
                    <w:color w:val="000000" w:themeColor="text1"/>
                  </w:rPr>
                </w:ins>
              </m:ctrlPr>
            </m:dPr>
            <m:e>
              <m:f>
                <m:fPr>
                  <m:ctrlPr>
                    <w:ins w:id="125" w:author="Randall, Ben" w:date="2020-05-15T15:19:00Z">
                      <w:rPr>
                        <w:rFonts w:ascii="Cambria Math" w:eastAsiaTheme="minorEastAsia" w:hAnsi="Cambria Math" w:cs="Calibri"/>
                        <w:i/>
                        <w:color w:val="000000" w:themeColor="text1"/>
                      </w:rPr>
                    </w:ins>
                  </m:ctrlPr>
                </m:fPr>
                <m:num>
                  <m:r>
                    <w:ins w:id="126" w:author="Randall, Ben" w:date="2020-05-15T15:19:00Z">
                      <w:rPr>
                        <w:rFonts w:ascii="Cambria Math" w:eastAsiaTheme="minorEastAsia" w:hAnsi="Cambria Math" w:cs="Calibri"/>
                        <w:color w:val="000000" w:themeColor="text1"/>
                      </w:rPr>
                      <m:t>1 V</m:t>
                    </w:ins>
                  </m:r>
                </m:num>
                <m:den>
                  <m:sSup>
                    <m:sSupPr>
                      <m:ctrlPr>
                        <w:ins w:id="127" w:author="Randall, Ben" w:date="2020-05-15T15:19:00Z">
                          <w:rPr>
                            <w:rFonts w:ascii="Cambria Math" w:eastAsiaTheme="minorEastAsia" w:hAnsi="Cambria Math" w:cs="Calibri"/>
                            <w:i/>
                            <w:color w:val="000000" w:themeColor="text1"/>
                          </w:rPr>
                        </w:ins>
                      </m:ctrlPr>
                    </m:sSupPr>
                    <m:e>
                      <m:r>
                        <w:ins w:id="128" w:author="Randall, Ben" w:date="2020-05-15T15:19:00Z">
                          <w:rPr>
                            <w:rFonts w:ascii="Cambria Math" w:eastAsiaTheme="minorEastAsia" w:hAnsi="Cambria Math" w:cs="Calibri"/>
                            <w:color w:val="000000" w:themeColor="text1"/>
                          </w:rPr>
                          <m:t>10</m:t>
                        </w:ins>
                      </m:r>
                    </m:e>
                    <m:sup>
                      <m:r>
                        <w:ins w:id="129" w:author="Randall, Ben" w:date="2020-05-15T15:19:00Z">
                          <w:rPr>
                            <w:rFonts w:ascii="Cambria Math" w:eastAsiaTheme="minorEastAsia" w:hAnsi="Cambria Math" w:cs="Calibri"/>
                            <w:color w:val="000000" w:themeColor="text1"/>
                          </w:rPr>
                          <m:t>3</m:t>
                        </w:ins>
                      </m:r>
                    </m:sup>
                  </m:sSup>
                  <m:r>
                    <w:ins w:id="130" w:author="Randall, Ben" w:date="2020-05-15T15:19:00Z">
                      <w:rPr>
                        <w:rFonts w:ascii="Cambria Math" w:eastAsiaTheme="minorEastAsia" w:hAnsi="Cambria Math" w:cs="Calibri"/>
                        <w:color w:val="000000" w:themeColor="text1"/>
                      </w:rPr>
                      <m:t xml:space="preserve"> mV</m:t>
                    </w:ins>
                  </m:r>
                </m:den>
              </m:f>
            </m:e>
          </m:d>
          <m:d>
            <m:dPr>
              <m:ctrlPr>
                <w:ins w:id="131" w:author="Randall, Ben" w:date="2020-05-15T15:20:00Z">
                  <w:rPr>
                    <w:rFonts w:ascii="Cambria Math" w:eastAsiaTheme="minorEastAsia" w:hAnsi="Cambria Math" w:cs="Calibri"/>
                    <w:i/>
                    <w:color w:val="000000" w:themeColor="text1"/>
                  </w:rPr>
                </w:ins>
              </m:ctrlPr>
            </m:dPr>
            <m:e>
              <m:f>
                <m:fPr>
                  <m:ctrlPr>
                    <w:ins w:id="132" w:author="Randall, Ben" w:date="2020-05-15T15:20:00Z">
                      <w:rPr>
                        <w:rFonts w:ascii="Cambria Math" w:eastAsiaTheme="minorEastAsia" w:hAnsi="Cambria Math" w:cs="Calibri"/>
                        <w:i/>
                        <w:color w:val="000000" w:themeColor="text1"/>
                      </w:rPr>
                    </w:ins>
                  </m:ctrlPr>
                </m:fPr>
                <m:num>
                  <m:r>
                    <w:ins w:id="133" w:author="Randall, Ben" w:date="2020-05-15T15:20:00Z">
                      <w:rPr>
                        <w:rFonts w:ascii="Cambria Math" w:eastAsiaTheme="minorEastAsia" w:hAnsi="Cambria Math" w:cs="Calibri"/>
                        <w:color w:val="000000" w:themeColor="text1"/>
                      </w:rPr>
                      <m:t>1 mol</m:t>
                    </w:ins>
                  </m:r>
                </m:num>
                <m:den>
                  <m:r>
                    <w:ins w:id="134" w:author="Randall, Ben" w:date="2020-05-15T15:20:00Z">
                      <w:rPr>
                        <w:rFonts w:ascii="Cambria Math" w:eastAsiaTheme="minorEastAsia" w:hAnsi="Cambria Math" w:cs="Calibri"/>
                        <w:color w:val="000000" w:themeColor="text1"/>
                      </w:rPr>
                      <m:t>96485 C</m:t>
                    </w:ins>
                  </m:r>
                </m:den>
              </m:f>
            </m:e>
          </m:d>
          <m:r>
            <w:ins w:id="135" w:author="Randall, Ben" w:date="2020-05-15T15:20:00Z">
              <w:rPr>
                <w:rFonts w:ascii="Cambria Math" w:eastAsiaTheme="minorEastAsia" w:hAnsi="Cambria Math" w:cs="Calibri"/>
                <w:color w:val="000000" w:themeColor="text1"/>
              </w:rPr>
              <m:t>=</m:t>
            </w:ins>
          </m:r>
          <m:r>
            <w:ins w:id="136" w:author="Randall, Ben" w:date="2020-05-15T15:21:00Z">
              <w:rPr>
                <w:rFonts w:ascii="Cambria Math" w:eastAsiaTheme="minorEastAsia" w:hAnsi="Cambria Math" w:cs="Calibri"/>
                <w:color w:val="000000" w:themeColor="text1"/>
              </w:rPr>
              <m:t>3.11 ×</m:t>
            </w:ins>
          </m:r>
          <m:sSup>
            <m:sSupPr>
              <m:ctrlPr>
                <w:ins w:id="137" w:author="Randall, Ben" w:date="2020-05-15T15:21:00Z">
                  <w:rPr>
                    <w:rFonts w:ascii="Cambria Math" w:eastAsiaTheme="minorEastAsia" w:hAnsi="Cambria Math" w:cs="Calibri"/>
                    <w:i/>
                    <w:color w:val="000000" w:themeColor="text1"/>
                  </w:rPr>
                </w:ins>
              </m:ctrlPr>
            </m:sSupPr>
            <m:e>
              <m:r>
                <w:ins w:id="138" w:author="Randall, Ben" w:date="2020-05-15T15:21:00Z">
                  <w:rPr>
                    <w:rFonts w:ascii="Cambria Math" w:eastAsiaTheme="minorEastAsia" w:hAnsi="Cambria Math" w:cs="Calibri"/>
                    <w:color w:val="000000" w:themeColor="text1"/>
                  </w:rPr>
                  <m:t>10</m:t>
                </w:ins>
              </m:r>
            </m:e>
            <m:sup>
              <m:r>
                <w:ins w:id="139" w:author="Randall, Ben" w:date="2020-05-15T15:21:00Z">
                  <w:rPr>
                    <w:rFonts w:ascii="Cambria Math" w:eastAsiaTheme="minorEastAsia" w:hAnsi="Cambria Math" w:cs="Calibri"/>
                    <w:color w:val="000000" w:themeColor="text1"/>
                  </w:rPr>
                  <m:t>-6</m:t>
                </w:ins>
              </m:r>
            </m:sup>
          </m:sSup>
          <m:f>
            <m:fPr>
              <m:ctrlPr>
                <w:ins w:id="140" w:author="Randall, Ben" w:date="2020-05-15T15:21:00Z">
                  <w:rPr>
                    <w:rFonts w:ascii="Cambria Math" w:eastAsiaTheme="minorEastAsia" w:hAnsi="Cambria Math" w:cs="Calibri"/>
                    <w:i/>
                    <w:color w:val="000000" w:themeColor="text1"/>
                  </w:rPr>
                </w:ins>
              </m:ctrlPr>
            </m:fPr>
            <m:num>
              <m:r>
                <w:ins w:id="141" w:author="Randall, Ben" w:date="2020-05-15T15:21:00Z">
                  <w:rPr>
                    <w:rFonts w:ascii="Cambria Math" w:eastAsiaTheme="minorEastAsia" w:hAnsi="Cambria Math" w:cs="Calibri"/>
                    <w:color w:val="000000" w:themeColor="text1"/>
                  </w:rPr>
                  <m:t>mol</m:t>
                </w:ins>
              </m:r>
            </m:num>
            <m:den>
              <m:r>
                <w:ins w:id="142" w:author="Randall, Ben" w:date="2020-05-15T15:21:00Z">
                  <w:rPr>
                    <w:rFonts w:ascii="Cambria Math" w:eastAsiaTheme="minorEastAsia" w:hAnsi="Cambria Math" w:cs="Calibri"/>
                    <w:color w:val="000000" w:themeColor="text1"/>
                  </w:rPr>
                  <m:t>mV⋅L</m:t>
                </w:ins>
              </m:r>
            </m:den>
          </m:f>
          <m:r>
            <w:ins w:id="143" w:author="Randall, Ben" w:date="2020-05-15T15:22:00Z">
              <w:rPr>
                <w:rFonts w:ascii="Cambria Math" w:eastAsiaTheme="minorEastAsia" w:hAnsi="Cambria Math" w:cs="Calibri"/>
                <w:color w:val="000000" w:themeColor="text1"/>
              </w:rPr>
              <m:t>.</m:t>
            </w:ins>
          </m:r>
        </m:oMath>
      </m:oMathPara>
    </w:p>
    <w:p w14:paraId="611A17E4" w14:textId="77777777" w:rsidR="002D3EF9" w:rsidRPr="00EA7C4E" w:rsidRDefault="002D3EF9">
      <w:pPr>
        <w:rPr>
          <w:rFonts w:asciiTheme="minorHAnsi" w:hAnsiTheme="minorHAnsi" w:cstheme="minorHAnsi"/>
        </w:rPr>
      </w:pPr>
    </w:p>
    <w:p w14:paraId="41136237" w14:textId="77777777" w:rsidR="002758BE" w:rsidRPr="00EA7C4E" w:rsidRDefault="002758BE">
      <w:pPr>
        <w:rPr>
          <w:rFonts w:asciiTheme="minorHAnsi" w:hAnsiTheme="minorHAnsi" w:cstheme="minorHAnsi"/>
        </w:rPr>
      </w:pPr>
    </w:p>
    <w:p w14:paraId="1FABB066" w14:textId="4491EAC0" w:rsidR="00EA7550" w:rsidRDefault="00EA7C4E" w:rsidP="00EA7550">
      <w:pPr>
        <w:rPr>
          <w:ins w:id="144" w:author="Randall, Ben" w:date="2020-05-15T15:23:00Z"/>
          <w:rFonts w:asciiTheme="minorHAnsi" w:hAnsiTheme="minorHAnsi" w:cstheme="minorHAnsi"/>
          <w:b/>
          <w:color w:val="000000" w:themeColor="text1"/>
        </w:rPr>
      </w:pPr>
      <w:r w:rsidRPr="00EA7C4E">
        <w:rPr>
          <w:rFonts w:asciiTheme="minorHAnsi" w:hAnsiTheme="minorHAnsi" w:cstheme="minorHAnsi"/>
          <w:b/>
          <w:color w:val="000000" w:themeColor="text1"/>
        </w:rPr>
        <w:t>1.3</w:t>
      </w:r>
      <w:r w:rsidR="00EA7550" w:rsidRPr="00EA7C4E">
        <w:rPr>
          <w:rFonts w:asciiTheme="minorHAnsi" w:hAnsiTheme="minorHAnsi" w:cstheme="minorHAnsi"/>
          <w:b/>
          <w:color w:val="000000" w:themeColor="text1"/>
        </w:rPr>
        <w:t>. If the electrostatic potential across the inner mitochondrial membrane is 180 mV, how much electrical energy per unit volume is stored in mitochondria? How much electrical energy is stored in mitochondria per unit volume of myocardium?</w:t>
      </w:r>
      <w:r w:rsidR="00276E8F" w:rsidRPr="00EA7C4E">
        <w:rPr>
          <w:rFonts w:asciiTheme="minorHAnsi" w:hAnsiTheme="minorHAnsi" w:cstheme="minorHAnsi"/>
          <w:b/>
          <w:color w:val="000000" w:themeColor="text1"/>
        </w:rPr>
        <w:t xml:space="preserve"> </w:t>
      </w:r>
      <w:r w:rsidR="006C4757">
        <w:rPr>
          <w:rFonts w:asciiTheme="minorHAnsi" w:hAnsiTheme="minorHAnsi" w:cstheme="minorHAnsi"/>
          <w:b/>
          <w:color w:val="000000" w:themeColor="text1"/>
        </w:rPr>
        <w:t>Express your answer in joules per liter.</w:t>
      </w:r>
    </w:p>
    <w:p w14:paraId="2CE7A20A" w14:textId="40AC1555" w:rsidR="00156C39" w:rsidRDefault="00156C39" w:rsidP="00EA7550">
      <w:pPr>
        <w:rPr>
          <w:ins w:id="145" w:author="Randall, Ben" w:date="2020-05-15T15:23:00Z"/>
          <w:rFonts w:asciiTheme="minorHAnsi" w:hAnsiTheme="minorHAnsi" w:cstheme="minorHAnsi"/>
          <w:b/>
          <w:color w:val="000000" w:themeColor="text1"/>
        </w:rPr>
      </w:pPr>
    </w:p>
    <w:p w14:paraId="24BB2F54" w14:textId="29DC07DA" w:rsidR="00156C39" w:rsidRDefault="00156C39" w:rsidP="00EA7550">
      <w:pPr>
        <w:rPr>
          <w:ins w:id="146" w:author="Randall, Ben" w:date="2020-05-15T15:25:00Z"/>
          <w:rFonts w:asciiTheme="minorHAnsi" w:hAnsiTheme="minorHAnsi" w:cstheme="minorHAnsi"/>
          <w:bCs/>
          <w:color w:val="000000" w:themeColor="text1"/>
        </w:rPr>
      </w:pPr>
      <w:ins w:id="147" w:author="Randall, Ben" w:date="2020-05-15T15:25:00Z">
        <w:r>
          <w:rPr>
            <w:rFonts w:asciiTheme="minorHAnsi" w:hAnsiTheme="minorHAnsi" w:cstheme="minorHAnsi"/>
            <w:bCs/>
            <w:color w:val="000000" w:themeColor="text1"/>
          </w:rPr>
          <w:t xml:space="preserve">The potential stored on a capacitor is given by </w:t>
        </w:r>
      </w:ins>
    </w:p>
    <w:p w14:paraId="79260398" w14:textId="298BCE60" w:rsidR="00156C39" w:rsidRPr="00156C39" w:rsidRDefault="00156C39" w:rsidP="00EA7550">
      <w:pPr>
        <w:rPr>
          <w:ins w:id="148" w:author="Randall, Ben" w:date="2020-05-15T15:26:00Z"/>
          <w:rFonts w:asciiTheme="minorHAnsi" w:eastAsiaTheme="minorEastAsia" w:hAnsiTheme="minorHAnsi" w:cstheme="minorHAnsi"/>
          <w:bCs/>
          <w:color w:val="000000" w:themeColor="text1"/>
        </w:rPr>
      </w:pPr>
      <m:oMathPara>
        <m:oMath>
          <m:r>
            <w:ins w:id="149" w:author="Randall, Ben" w:date="2020-05-15T15:25:00Z">
              <w:rPr>
                <w:rFonts w:ascii="Cambria Math" w:hAnsi="Cambria Math" w:cstheme="minorHAnsi"/>
                <w:color w:val="000000" w:themeColor="text1"/>
              </w:rPr>
              <m:t>U=</m:t>
            </w:ins>
          </m:r>
          <m:f>
            <m:fPr>
              <m:ctrlPr>
                <w:ins w:id="150" w:author="Randall, Ben" w:date="2020-05-15T15:25:00Z">
                  <w:rPr>
                    <w:rFonts w:ascii="Cambria Math" w:hAnsi="Cambria Math" w:cstheme="minorHAnsi"/>
                    <w:bCs/>
                    <w:i/>
                    <w:color w:val="000000" w:themeColor="text1"/>
                  </w:rPr>
                </w:ins>
              </m:ctrlPr>
            </m:fPr>
            <m:num>
              <m:r>
                <w:ins w:id="151" w:author="Randall, Ben" w:date="2020-05-15T15:25:00Z">
                  <w:rPr>
                    <w:rFonts w:ascii="Cambria Math" w:hAnsi="Cambria Math" w:cstheme="minorHAnsi"/>
                    <w:color w:val="000000" w:themeColor="text1"/>
                  </w:rPr>
                  <m:t>1</m:t>
                </w:ins>
              </m:r>
            </m:num>
            <m:den>
              <m:r>
                <w:ins w:id="152" w:author="Randall, Ben" w:date="2020-05-15T15:25:00Z">
                  <w:rPr>
                    <w:rFonts w:ascii="Cambria Math" w:hAnsi="Cambria Math" w:cstheme="minorHAnsi"/>
                    <w:color w:val="000000" w:themeColor="text1"/>
                  </w:rPr>
                  <m:t>2</m:t>
                </w:ins>
              </m:r>
            </m:den>
          </m:f>
          <m:r>
            <w:ins w:id="153" w:author="Randall, Ben" w:date="2020-05-15T15:25:00Z">
              <w:rPr>
                <w:rFonts w:ascii="Cambria Math" w:hAnsi="Cambria Math" w:cstheme="minorHAnsi"/>
                <w:color w:val="000000" w:themeColor="text1"/>
              </w:rPr>
              <m:t xml:space="preserve">c </m:t>
            </w:ins>
          </m:r>
          <m:r>
            <w:ins w:id="154" w:author="Randall, Ben" w:date="2020-05-15T15:26:00Z">
              <m:rPr>
                <m:sty m:val="p"/>
              </m:rPr>
              <w:rPr>
                <w:rFonts w:ascii="Cambria Math" w:hAnsi="Cambria Math" w:cstheme="minorHAnsi"/>
                <w:color w:val="000000" w:themeColor="text1"/>
                <w:rPrChange w:id="155" w:author="Randall, Ben" w:date="2020-05-15T15:26:00Z">
                  <w:rPr>
                    <w:rFonts w:ascii="Cambria Math" w:hAnsi="Cambria Math" w:cstheme="minorHAnsi"/>
                    <w:color w:val="000000" w:themeColor="text1"/>
                  </w:rPr>
                </w:rPrChange>
              </w:rPr>
              <m:t>Δ</m:t>
            </w:ins>
          </m:r>
          <m:sSup>
            <m:sSupPr>
              <m:ctrlPr>
                <w:ins w:id="156" w:author="Randall, Ben" w:date="2020-05-15T15:26:00Z">
                  <w:rPr>
                    <w:rFonts w:ascii="Cambria Math" w:hAnsi="Cambria Math" w:cstheme="minorHAnsi"/>
                    <w:bCs/>
                    <w:i/>
                    <w:color w:val="000000" w:themeColor="text1"/>
                  </w:rPr>
                </w:ins>
              </m:ctrlPr>
            </m:sSupPr>
            <m:e>
              <m:r>
                <w:ins w:id="157" w:author="Randall, Ben" w:date="2020-05-15T15:26:00Z">
                  <m:rPr>
                    <m:sty m:val="p"/>
                  </m:rPr>
                  <w:rPr>
                    <w:rFonts w:ascii="Cambria Math" w:hAnsi="Cambria Math" w:cstheme="minorHAnsi"/>
                    <w:color w:val="000000" w:themeColor="text1"/>
                    <w:rPrChange w:id="158" w:author="Randall, Ben" w:date="2020-05-15T15:26:00Z">
                      <w:rPr>
                        <w:rFonts w:ascii="Cambria Math" w:hAnsi="Cambria Math" w:cstheme="minorHAnsi"/>
                        <w:color w:val="000000" w:themeColor="text1"/>
                      </w:rPr>
                    </w:rPrChange>
                  </w:rPr>
                  <m:t>Ψ</m:t>
                </w:ins>
              </m:r>
              <m:ctrlPr>
                <w:ins w:id="159" w:author="Randall, Ben" w:date="2020-05-15T15:26:00Z">
                  <w:rPr>
                    <w:rFonts w:ascii="Cambria Math" w:hAnsi="Cambria Math" w:cstheme="minorHAnsi"/>
                    <w:bCs/>
                    <w:color w:val="000000" w:themeColor="text1"/>
                  </w:rPr>
                </w:ins>
              </m:ctrlPr>
            </m:e>
            <m:sup>
              <m:r>
                <w:ins w:id="160" w:author="Randall, Ben" w:date="2020-05-15T15:26:00Z">
                  <w:rPr>
                    <w:rFonts w:ascii="Cambria Math" w:hAnsi="Cambria Math" w:cstheme="minorHAnsi"/>
                    <w:color w:val="000000" w:themeColor="text1"/>
                  </w:rPr>
                  <m:t>2</m:t>
                </w:ins>
              </m:r>
            </m:sup>
          </m:sSup>
        </m:oMath>
      </m:oMathPara>
    </w:p>
    <w:p w14:paraId="2E41887D" w14:textId="3440DAB4" w:rsidR="00156C39" w:rsidRDefault="00156C39" w:rsidP="00EA7550">
      <w:pPr>
        <w:rPr>
          <w:ins w:id="161" w:author="Randall, Ben" w:date="2020-05-15T15:27:00Z"/>
          <w:rFonts w:asciiTheme="minorHAnsi" w:eastAsiaTheme="minorEastAsia" w:hAnsiTheme="minorHAnsi" w:cstheme="minorHAnsi"/>
          <w:bCs/>
          <w:color w:val="000000" w:themeColor="text1"/>
        </w:rPr>
      </w:pPr>
      <w:ins w:id="162" w:author="Randall, Ben" w:date="2020-05-15T15:27:00Z">
        <w:r>
          <w:rPr>
            <w:rFonts w:asciiTheme="minorHAnsi" w:eastAsiaTheme="minorEastAsia" w:hAnsiTheme="minorHAnsi" w:cstheme="minorHAnsi"/>
            <w:bCs/>
            <w:color w:val="000000" w:themeColor="text1"/>
          </w:rPr>
          <w:t>where</w:t>
        </w:r>
      </w:ins>
      <w:ins w:id="163" w:author="Randall, Ben" w:date="2020-05-15T15:26:00Z">
        <w:r>
          <w:rPr>
            <w:rFonts w:asciiTheme="minorHAnsi" w:eastAsiaTheme="minorEastAsia" w:hAnsiTheme="minorHAnsi" w:cstheme="minorHAnsi"/>
            <w:bCs/>
            <w:color w:val="000000" w:themeColor="text1"/>
          </w:rPr>
          <w:t xml:space="preserve"> </w:t>
        </w:r>
      </w:ins>
      <m:oMath>
        <m:r>
          <w:ins w:id="164" w:author="Randall, Ben" w:date="2020-05-15T15:26:00Z">
            <w:rPr>
              <w:rFonts w:ascii="Cambria Math" w:eastAsiaTheme="minorEastAsia" w:hAnsi="Cambria Math" w:cstheme="minorHAnsi"/>
              <w:color w:val="000000" w:themeColor="text1"/>
            </w:rPr>
            <m:t>c</m:t>
          </w:ins>
        </m:r>
      </m:oMath>
      <w:ins w:id="165" w:author="Randall, Ben" w:date="2020-05-15T15:26:00Z">
        <w:r>
          <w:rPr>
            <w:rFonts w:asciiTheme="minorHAnsi" w:eastAsiaTheme="minorEastAsia" w:hAnsiTheme="minorHAnsi" w:cstheme="minorHAnsi"/>
            <w:bCs/>
            <w:color w:val="000000" w:themeColor="text1"/>
          </w:rPr>
          <w:t xml:space="preserve"> is the capacitance and </w:t>
        </w:r>
      </w:ins>
      <m:oMath>
        <m:r>
          <w:ins w:id="166" w:author="Randall, Ben" w:date="2020-05-15T15:26:00Z">
            <m:rPr>
              <m:sty m:val="p"/>
            </m:rPr>
            <w:rPr>
              <w:rFonts w:ascii="Cambria Math" w:eastAsiaTheme="minorEastAsia" w:hAnsi="Cambria Math" w:cstheme="minorHAnsi"/>
              <w:color w:val="000000" w:themeColor="text1"/>
              <w:rPrChange w:id="167" w:author="Randall, Ben" w:date="2020-05-15T15:26:00Z">
                <w:rPr>
                  <w:rFonts w:ascii="Cambria Math" w:eastAsiaTheme="minorEastAsia" w:hAnsi="Cambria Math" w:cstheme="minorHAnsi"/>
                  <w:color w:val="000000" w:themeColor="text1"/>
                </w:rPr>
              </w:rPrChange>
            </w:rPr>
            <m:t>ΔΨ</m:t>
          </w:ins>
        </m:r>
      </m:oMath>
      <w:ins w:id="168" w:author="Randall, Ben" w:date="2020-05-15T15:26:00Z">
        <w:r>
          <w:rPr>
            <w:rFonts w:asciiTheme="minorHAnsi" w:eastAsiaTheme="minorEastAsia" w:hAnsiTheme="minorHAnsi" w:cstheme="minorHAnsi"/>
            <w:bCs/>
            <w:color w:val="000000" w:themeColor="text1"/>
          </w:rPr>
          <w:t xml:space="preserve"> is the voltage gradient across the </w:t>
        </w:r>
        <w:proofErr w:type="gramStart"/>
        <w:r>
          <w:rPr>
            <w:rFonts w:asciiTheme="minorHAnsi" w:eastAsiaTheme="minorEastAsia" w:hAnsiTheme="minorHAnsi" w:cstheme="minorHAnsi"/>
            <w:bCs/>
            <w:color w:val="000000" w:themeColor="text1"/>
          </w:rPr>
          <w:t>membrane.</w:t>
        </w:r>
        <w:proofErr w:type="gramEnd"/>
        <w:r>
          <w:rPr>
            <w:rFonts w:asciiTheme="minorHAnsi" w:eastAsiaTheme="minorEastAsia" w:hAnsiTheme="minorHAnsi" w:cstheme="minorHAnsi"/>
            <w:bCs/>
            <w:color w:val="000000" w:themeColor="text1"/>
          </w:rPr>
          <w:t xml:space="preserve"> Then,</w:t>
        </w:r>
      </w:ins>
      <w:ins w:id="169" w:author="Randall, Ben" w:date="2020-05-15T16:29:00Z">
        <w:r w:rsidR="00A036CA">
          <w:rPr>
            <w:rFonts w:asciiTheme="minorHAnsi" w:eastAsiaTheme="minorEastAsia" w:hAnsiTheme="minorHAnsi" w:cstheme="minorHAnsi"/>
            <w:bCs/>
            <w:color w:val="000000" w:themeColor="text1"/>
          </w:rPr>
          <w:t xml:space="preserve"> the energy </w:t>
        </w:r>
      </w:ins>
      <w:ins w:id="170" w:author="Randall, Ben" w:date="2020-05-15T16:30:00Z">
        <w:r w:rsidR="00A036CA">
          <w:rPr>
            <w:rFonts w:asciiTheme="minorHAnsi" w:eastAsiaTheme="minorEastAsia" w:hAnsiTheme="minorHAnsi" w:cstheme="minorHAnsi"/>
            <w:bCs/>
            <w:color w:val="000000" w:themeColor="text1"/>
          </w:rPr>
          <w:t xml:space="preserve">per unit volume of mitochondria is </w:t>
        </w:r>
      </w:ins>
      <w:ins w:id="171" w:author="Randall, Ben" w:date="2020-05-15T15:26:00Z">
        <w:r>
          <w:rPr>
            <w:rFonts w:asciiTheme="minorHAnsi" w:eastAsiaTheme="minorEastAsia" w:hAnsiTheme="minorHAnsi" w:cstheme="minorHAnsi"/>
            <w:bCs/>
            <w:color w:val="000000" w:themeColor="text1"/>
          </w:rPr>
          <w:t xml:space="preserve"> </w:t>
        </w:r>
      </w:ins>
    </w:p>
    <w:p w14:paraId="78CDDD38" w14:textId="23C23F0F" w:rsidR="00156C39" w:rsidRPr="00156C39" w:rsidRDefault="00156C39" w:rsidP="00EA7550">
      <w:pPr>
        <w:rPr>
          <w:rFonts w:asciiTheme="minorHAnsi" w:eastAsiaTheme="minorEastAsia" w:hAnsiTheme="minorHAnsi" w:cstheme="minorHAnsi"/>
          <w:bCs/>
          <w:color w:val="000000" w:themeColor="text1"/>
          <w:rPrChange w:id="172" w:author="Randall, Ben" w:date="2020-05-15T15:27:00Z">
            <w:rPr>
              <w:rFonts w:asciiTheme="minorHAnsi" w:hAnsiTheme="minorHAnsi" w:cstheme="minorHAnsi"/>
              <w:b/>
              <w:color w:val="000000" w:themeColor="text1"/>
            </w:rPr>
          </w:rPrChange>
        </w:rPr>
      </w:pPr>
      <m:oMathPara>
        <m:oMath>
          <m:r>
            <w:ins w:id="173" w:author="Randall, Ben" w:date="2020-05-15T15:27:00Z">
              <w:rPr>
                <w:rFonts w:ascii="Cambria Math" w:eastAsiaTheme="minorEastAsia" w:hAnsi="Cambria Math" w:cstheme="minorHAnsi"/>
                <w:color w:val="000000" w:themeColor="text1"/>
              </w:rPr>
              <w:lastRenderedPageBreak/>
              <m:t>U=</m:t>
            </w:ins>
          </m:r>
          <m:f>
            <m:fPr>
              <m:ctrlPr>
                <w:ins w:id="174" w:author="Randall, Ben" w:date="2020-05-15T15:27:00Z">
                  <w:rPr>
                    <w:rFonts w:ascii="Cambria Math" w:eastAsiaTheme="minorEastAsia" w:hAnsi="Cambria Math" w:cstheme="minorHAnsi"/>
                    <w:bCs/>
                    <w:i/>
                    <w:color w:val="000000" w:themeColor="text1"/>
                  </w:rPr>
                </w:ins>
              </m:ctrlPr>
            </m:fPr>
            <m:num>
              <m:r>
                <w:ins w:id="175" w:author="Randall, Ben" w:date="2020-05-15T15:27:00Z">
                  <w:rPr>
                    <w:rFonts w:ascii="Cambria Math" w:eastAsiaTheme="minorEastAsia" w:hAnsi="Cambria Math" w:cstheme="minorHAnsi"/>
                    <w:color w:val="000000" w:themeColor="text1"/>
                  </w:rPr>
                  <m:t>1</m:t>
                </w:ins>
              </m:r>
            </m:num>
            <m:den>
              <m:r>
                <w:ins w:id="176" w:author="Randall, Ben" w:date="2020-05-15T15:27:00Z">
                  <w:rPr>
                    <w:rFonts w:ascii="Cambria Math" w:eastAsiaTheme="minorEastAsia" w:hAnsi="Cambria Math" w:cstheme="minorHAnsi"/>
                    <w:color w:val="000000" w:themeColor="text1"/>
                  </w:rPr>
                  <m:t>2</m:t>
                </w:ins>
              </m:r>
            </m:den>
          </m:f>
          <m:d>
            <m:dPr>
              <m:ctrlPr>
                <w:ins w:id="177" w:author="Randall, Ben" w:date="2020-05-15T15:27:00Z">
                  <w:rPr>
                    <w:rFonts w:ascii="Cambria Math" w:eastAsiaTheme="minorEastAsia" w:hAnsi="Cambria Math" w:cstheme="minorHAnsi"/>
                    <w:bCs/>
                    <w:i/>
                    <w:color w:val="000000" w:themeColor="text1"/>
                  </w:rPr>
                </w:ins>
              </m:ctrlPr>
            </m:dPr>
            <m:e>
              <m:r>
                <w:ins w:id="178" w:author="Randall, Ben" w:date="2020-05-15T16:26:00Z">
                  <w:rPr>
                    <w:rFonts w:ascii="Cambria Math" w:eastAsiaTheme="minorEastAsia" w:hAnsi="Cambria Math" w:cstheme="minorHAnsi"/>
                    <w:color w:val="000000" w:themeColor="text1"/>
                  </w:rPr>
                  <m:t>0.3</m:t>
                </w:ins>
              </m:r>
              <m:f>
                <m:fPr>
                  <m:ctrlPr>
                    <w:ins w:id="179" w:author="Randall, Ben" w:date="2020-05-15T16:26:00Z">
                      <w:rPr>
                        <w:rFonts w:ascii="Cambria Math" w:eastAsiaTheme="minorEastAsia" w:hAnsi="Cambria Math" w:cstheme="minorHAnsi"/>
                        <w:bCs/>
                        <w:i/>
                        <w:color w:val="000000" w:themeColor="text1"/>
                      </w:rPr>
                    </w:ins>
                  </m:ctrlPr>
                </m:fPr>
                <m:num>
                  <m:r>
                    <w:ins w:id="180" w:author="Randall, Ben" w:date="2020-05-15T16:26:00Z">
                      <w:rPr>
                        <w:rFonts w:ascii="Cambria Math" w:eastAsiaTheme="minorEastAsia" w:hAnsi="Cambria Math" w:cstheme="minorHAnsi"/>
                        <w:color w:val="000000" w:themeColor="text1"/>
                      </w:rPr>
                      <m:t>C</m:t>
                    </w:ins>
                  </m:r>
                </m:num>
                <m:den>
                  <m:r>
                    <w:ins w:id="181" w:author="Randall, Ben" w:date="2020-05-15T16:26:00Z">
                      <w:rPr>
                        <w:rFonts w:ascii="Cambria Math" w:eastAsiaTheme="minorEastAsia" w:hAnsi="Cambria Math" w:cstheme="minorHAnsi"/>
                        <w:color w:val="000000" w:themeColor="text1"/>
                      </w:rPr>
                      <m:t>mV⋅L</m:t>
                    </w:ins>
                  </m:r>
                </m:den>
              </m:f>
            </m:e>
          </m:d>
          <m:sSup>
            <m:sSupPr>
              <m:ctrlPr>
                <w:ins w:id="182" w:author="Randall, Ben" w:date="2020-05-15T15:28:00Z">
                  <w:rPr>
                    <w:rFonts w:ascii="Cambria Math" w:eastAsiaTheme="minorEastAsia" w:hAnsi="Cambria Math" w:cstheme="minorHAnsi"/>
                    <w:bCs/>
                    <w:i/>
                    <w:color w:val="000000" w:themeColor="text1"/>
                  </w:rPr>
                </w:ins>
              </m:ctrlPr>
            </m:sSupPr>
            <m:e>
              <m:d>
                <m:dPr>
                  <m:ctrlPr>
                    <w:ins w:id="183" w:author="Randall, Ben" w:date="2020-05-15T15:27:00Z">
                      <w:rPr>
                        <w:rFonts w:ascii="Cambria Math" w:eastAsiaTheme="minorEastAsia" w:hAnsi="Cambria Math" w:cstheme="minorHAnsi"/>
                        <w:bCs/>
                        <w:i/>
                        <w:color w:val="000000" w:themeColor="text1"/>
                      </w:rPr>
                    </w:ins>
                  </m:ctrlPr>
                </m:dPr>
                <m:e>
                  <m:r>
                    <w:ins w:id="184" w:author="Randall, Ben" w:date="2020-05-15T15:27:00Z">
                      <w:rPr>
                        <w:rFonts w:ascii="Cambria Math" w:eastAsiaTheme="minorEastAsia" w:hAnsi="Cambria Math" w:cstheme="minorHAnsi"/>
                        <w:color w:val="000000" w:themeColor="text1"/>
                      </w:rPr>
                      <m:t>180 mV</m:t>
                    </w:ins>
                  </m:r>
                </m:e>
              </m:d>
            </m:e>
            <m:sup>
              <m:r>
                <w:ins w:id="185" w:author="Randall, Ben" w:date="2020-05-15T15:28:00Z">
                  <w:rPr>
                    <w:rFonts w:ascii="Cambria Math" w:eastAsiaTheme="minorEastAsia" w:hAnsi="Cambria Math" w:cstheme="minorHAnsi"/>
                    <w:color w:val="000000" w:themeColor="text1"/>
                  </w:rPr>
                  <m:t>2</m:t>
                </w:ins>
              </m:r>
            </m:sup>
          </m:sSup>
          <m:r>
            <w:ins w:id="186" w:author="Randall, Ben" w:date="2020-05-15T15:28:00Z">
              <w:rPr>
                <w:rFonts w:ascii="Cambria Math" w:eastAsiaTheme="minorEastAsia" w:hAnsi="Cambria Math" w:cstheme="minorHAnsi"/>
                <w:color w:val="000000" w:themeColor="text1"/>
              </w:rPr>
              <m:t>=</m:t>
            </w:ins>
          </m:r>
          <m:r>
            <w:ins w:id="187" w:author="Randall, Ben" w:date="2020-05-15T16:28:00Z">
              <w:rPr>
                <w:rFonts w:ascii="Cambria Math" w:eastAsiaTheme="minorEastAsia" w:hAnsi="Cambria Math" w:cstheme="minorHAnsi"/>
                <w:color w:val="000000" w:themeColor="text1"/>
              </w:rPr>
              <m:t>4.86</m:t>
            </w:ins>
          </m:r>
          <m:r>
            <w:ins w:id="188" w:author="Randall, Ben" w:date="2020-05-15T15:29:00Z">
              <w:rPr>
                <w:rFonts w:ascii="Cambria Math" w:eastAsiaTheme="minorEastAsia" w:hAnsi="Cambria Math" w:cstheme="minorHAnsi"/>
                <w:color w:val="000000" w:themeColor="text1"/>
              </w:rPr>
              <m:t xml:space="preserve"> </m:t>
            </w:ins>
          </m:r>
          <m:r>
            <w:ins w:id="189" w:author="Randall, Ben" w:date="2020-05-15T16:29:00Z">
              <w:rPr>
                <w:rFonts w:ascii="Cambria Math" w:eastAsiaTheme="minorEastAsia" w:hAnsi="Cambria Math" w:cstheme="minorHAnsi"/>
                <w:color w:val="000000" w:themeColor="text1"/>
              </w:rPr>
              <m:t>×</m:t>
            </w:ins>
          </m:r>
          <m:sSup>
            <m:sSupPr>
              <m:ctrlPr>
                <w:ins w:id="190" w:author="Randall, Ben" w:date="2020-05-15T16:29:00Z">
                  <w:rPr>
                    <w:rFonts w:ascii="Cambria Math" w:eastAsiaTheme="minorEastAsia" w:hAnsi="Cambria Math" w:cstheme="minorHAnsi"/>
                    <w:bCs/>
                    <w:i/>
                    <w:color w:val="000000" w:themeColor="text1"/>
                  </w:rPr>
                </w:ins>
              </m:ctrlPr>
            </m:sSupPr>
            <m:e>
              <m:r>
                <w:ins w:id="191" w:author="Randall, Ben" w:date="2020-05-15T16:29:00Z">
                  <w:rPr>
                    <w:rFonts w:ascii="Cambria Math" w:eastAsiaTheme="minorEastAsia" w:hAnsi="Cambria Math" w:cstheme="minorHAnsi"/>
                    <w:color w:val="000000" w:themeColor="text1"/>
                  </w:rPr>
                  <m:t>10</m:t>
                </w:ins>
              </m:r>
            </m:e>
            <m:sup>
              <m:r>
                <w:ins w:id="192" w:author="Randall, Ben" w:date="2020-05-15T16:29:00Z">
                  <w:rPr>
                    <w:rFonts w:ascii="Cambria Math" w:eastAsiaTheme="minorEastAsia" w:hAnsi="Cambria Math" w:cstheme="minorHAnsi"/>
                    <w:color w:val="000000" w:themeColor="text1"/>
                  </w:rPr>
                  <m:t>3</m:t>
                </w:ins>
              </m:r>
            </m:sup>
          </m:sSup>
          <m:f>
            <m:fPr>
              <m:ctrlPr>
                <w:ins w:id="193" w:author="Randall, Ben" w:date="2020-05-15T15:29:00Z">
                  <w:rPr>
                    <w:rFonts w:ascii="Cambria Math" w:eastAsiaTheme="minorEastAsia" w:hAnsi="Cambria Math" w:cstheme="minorHAnsi"/>
                    <w:bCs/>
                    <w:i/>
                    <w:color w:val="000000" w:themeColor="text1"/>
                  </w:rPr>
                </w:ins>
              </m:ctrlPr>
            </m:fPr>
            <m:num>
              <m:r>
                <w:ins w:id="194" w:author="Randall, Ben" w:date="2020-05-15T16:27:00Z">
                  <w:rPr>
                    <w:rFonts w:ascii="Cambria Math" w:eastAsiaTheme="minorEastAsia" w:hAnsi="Cambria Math" w:cstheme="minorHAnsi"/>
                    <w:color w:val="000000" w:themeColor="text1"/>
                  </w:rPr>
                  <m:t>C⋅mV</m:t>
                </w:ins>
              </m:r>
            </m:num>
            <m:den>
              <m:r>
                <w:ins w:id="195" w:author="Randall, Ben" w:date="2020-05-15T15:29:00Z">
                  <w:rPr>
                    <w:rFonts w:ascii="Cambria Math" w:eastAsiaTheme="minorEastAsia" w:hAnsi="Cambria Math" w:cstheme="minorHAnsi"/>
                    <w:color w:val="000000" w:themeColor="text1"/>
                  </w:rPr>
                  <m:t>L</m:t>
                </w:ins>
              </m:r>
            </m:den>
          </m:f>
          <m:r>
            <w:ins w:id="196" w:author="Randall, Ben" w:date="2020-05-15T16:27:00Z">
              <w:rPr>
                <w:rFonts w:ascii="Cambria Math" w:eastAsiaTheme="minorEastAsia" w:hAnsi="Cambria Math" w:cstheme="minorHAnsi"/>
                <w:color w:val="000000" w:themeColor="text1"/>
              </w:rPr>
              <m:t>=</m:t>
            </w:ins>
          </m:r>
          <m:r>
            <w:ins w:id="197" w:author="Randall, Ben" w:date="2020-05-15T16:29:00Z">
              <w:rPr>
                <w:rFonts w:ascii="Cambria Math" w:eastAsiaTheme="minorEastAsia" w:hAnsi="Cambria Math" w:cstheme="minorHAnsi"/>
                <w:color w:val="000000" w:themeColor="text1"/>
              </w:rPr>
              <m:t>4.86</m:t>
            </w:ins>
          </m:r>
          <m:f>
            <m:fPr>
              <m:ctrlPr>
                <w:ins w:id="198" w:author="Randall, Ben" w:date="2020-05-15T16:27:00Z">
                  <w:rPr>
                    <w:rFonts w:ascii="Cambria Math" w:eastAsiaTheme="minorEastAsia" w:hAnsi="Cambria Math" w:cstheme="minorHAnsi"/>
                    <w:bCs/>
                    <w:i/>
                    <w:color w:val="000000" w:themeColor="text1"/>
                  </w:rPr>
                </w:ins>
              </m:ctrlPr>
            </m:fPr>
            <m:num>
              <m:r>
                <w:ins w:id="199" w:author="Randall, Ben" w:date="2020-05-15T16:27:00Z">
                  <w:rPr>
                    <w:rFonts w:ascii="Cambria Math" w:eastAsiaTheme="minorEastAsia" w:hAnsi="Cambria Math" w:cstheme="minorHAnsi"/>
                    <w:color w:val="000000" w:themeColor="text1"/>
                  </w:rPr>
                  <m:t>C⋅V</m:t>
                </w:ins>
              </m:r>
            </m:num>
            <m:den>
              <m:r>
                <w:ins w:id="200" w:author="Randall, Ben" w:date="2020-05-15T16:27:00Z">
                  <w:rPr>
                    <w:rFonts w:ascii="Cambria Math" w:eastAsiaTheme="minorEastAsia" w:hAnsi="Cambria Math" w:cstheme="minorHAnsi"/>
                    <w:color w:val="000000" w:themeColor="text1"/>
                  </w:rPr>
                  <m:t>L</m:t>
                </w:ins>
              </m:r>
            </m:den>
          </m:f>
          <m:r>
            <w:ins w:id="201" w:author="Randall, Ben" w:date="2020-05-15T16:29:00Z">
              <w:rPr>
                <w:rFonts w:ascii="Cambria Math" w:eastAsiaTheme="minorEastAsia" w:hAnsi="Cambria Math" w:cstheme="minorHAnsi"/>
                <w:color w:val="000000" w:themeColor="text1"/>
              </w:rPr>
              <m:t xml:space="preserve">=4.86 </m:t>
            </w:ins>
          </m:r>
          <m:f>
            <m:fPr>
              <m:ctrlPr>
                <w:ins w:id="202" w:author="Randall, Ben" w:date="2020-05-15T16:28:00Z">
                  <w:rPr>
                    <w:rFonts w:ascii="Cambria Math" w:eastAsiaTheme="minorEastAsia" w:hAnsi="Cambria Math" w:cstheme="minorHAnsi"/>
                    <w:bCs/>
                    <w:i/>
                    <w:color w:val="000000" w:themeColor="text1"/>
                  </w:rPr>
                </w:ins>
              </m:ctrlPr>
            </m:fPr>
            <m:num>
              <m:r>
                <w:ins w:id="203" w:author="Randall, Ben" w:date="2020-05-15T16:28:00Z">
                  <w:rPr>
                    <w:rFonts w:ascii="Cambria Math" w:eastAsiaTheme="minorEastAsia" w:hAnsi="Cambria Math" w:cstheme="minorHAnsi"/>
                    <w:color w:val="000000" w:themeColor="text1"/>
                  </w:rPr>
                  <m:t>J</m:t>
                </w:ins>
              </m:r>
            </m:num>
            <m:den>
              <m:r>
                <w:ins w:id="204" w:author="Randall, Ben" w:date="2020-05-15T16:28:00Z">
                  <w:rPr>
                    <w:rFonts w:ascii="Cambria Math" w:eastAsiaTheme="minorEastAsia" w:hAnsi="Cambria Math" w:cstheme="minorHAnsi"/>
                    <w:color w:val="000000" w:themeColor="text1"/>
                  </w:rPr>
                  <m:t>L</m:t>
                </w:ins>
              </m:r>
            </m:den>
          </m:f>
          <m:r>
            <w:ins w:id="205" w:author="Randall, Ben" w:date="2020-05-15T16:29:00Z">
              <w:rPr>
                <w:rFonts w:ascii="Cambria Math" w:eastAsiaTheme="minorEastAsia" w:hAnsi="Cambria Math" w:cstheme="minorHAnsi"/>
                <w:color w:val="000000" w:themeColor="text1"/>
              </w:rPr>
              <m:t>≈5</m:t>
            </w:ins>
          </m:r>
          <m:f>
            <m:fPr>
              <m:ctrlPr>
                <w:ins w:id="206" w:author="Randall, Ben" w:date="2020-05-15T16:29:00Z">
                  <w:rPr>
                    <w:rFonts w:ascii="Cambria Math" w:eastAsiaTheme="minorEastAsia" w:hAnsi="Cambria Math" w:cstheme="minorHAnsi"/>
                    <w:bCs/>
                    <w:i/>
                    <w:color w:val="000000" w:themeColor="text1"/>
                  </w:rPr>
                </w:ins>
              </m:ctrlPr>
            </m:fPr>
            <m:num>
              <m:r>
                <w:ins w:id="207" w:author="Randall, Ben" w:date="2020-05-15T16:29:00Z">
                  <w:rPr>
                    <w:rFonts w:ascii="Cambria Math" w:eastAsiaTheme="minorEastAsia" w:hAnsi="Cambria Math" w:cstheme="minorHAnsi"/>
                    <w:color w:val="000000" w:themeColor="text1"/>
                  </w:rPr>
                  <m:t>J</m:t>
                </w:ins>
              </m:r>
            </m:num>
            <m:den>
              <m:r>
                <w:ins w:id="208" w:author="Randall, Ben" w:date="2020-05-15T16:29:00Z">
                  <w:rPr>
                    <w:rFonts w:ascii="Cambria Math" w:eastAsiaTheme="minorEastAsia" w:hAnsi="Cambria Math" w:cstheme="minorHAnsi"/>
                    <w:color w:val="000000" w:themeColor="text1"/>
                  </w:rPr>
                  <m:t>L</m:t>
                </w:ins>
              </m:r>
            </m:den>
          </m:f>
          <m:r>
            <w:ins w:id="209" w:author="Randall, Ben" w:date="2020-05-15T16:30:00Z">
              <w:rPr>
                <w:rFonts w:ascii="Cambria Math" w:eastAsiaTheme="minorEastAsia" w:hAnsi="Cambria Math" w:cstheme="minorHAnsi"/>
                <w:color w:val="000000" w:themeColor="text1"/>
              </w:rPr>
              <m:t>.</m:t>
            </w:ins>
          </m:r>
          <m:r>
            <w:ins w:id="210" w:author="Randall, Ben" w:date="2020-05-15T15:29:00Z">
              <w:rPr>
                <w:rFonts w:ascii="Cambria Math" w:eastAsiaTheme="minorEastAsia" w:hAnsi="Cambria Math" w:cstheme="minorHAnsi"/>
                <w:color w:val="000000" w:themeColor="text1"/>
              </w:rPr>
              <m:t xml:space="preserve"> </m:t>
            </w:ins>
          </m:r>
        </m:oMath>
      </m:oMathPara>
    </w:p>
    <w:p w14:paraId="189AF96C" w14:textId="68C50D6D" w:rsidR="00EA7550" w:rsidRPr="00EA7C4E" w:rsidRDefault="00A036CA" w:rsidP="00EA7550">
      <w:pPr>
        <w:rPr>
          <w:rFonts w:asciiTheme="minorHAnsi" w:hAnsiTheme="minorHAnsi" w:cstheme="minorHAnsi"/>
        </w:rPr>
      </w:pPr>
      <w:ins w:id="211" w:author="Randall, Ben" w:date="2020-05-15T16:33:00Z">
        <w:r>
          <w:rPr>
            <w:rFonts w:asciiTheme="minorHAnsi" w:hAnsiTheme="minorHAnsi" w:cstheme="minorHAnsi"/>
          </w:rPr>
          <w:t xml:space="preserve">Since approximately 1/3 of the volume of myocardium is mitochondria, the </w:t>
        </w:r>
      </w:ins>
      <w:ins w:id="212" w:author="Randall, Ben" w:date="2020-05-15T16:34:00Z">
        <w:r>
          <w:rPr>
            <w:rFonts w:asciiTheme="minorHAnsi" w:hAnsiTheme="minorHAnsi" w:cstheme="minorHAnsi"/>
          </w:rPr>
          <w:t>energy stored in the myocardium is 5/3 J</w:t>
        </w:r>
      </w:ins>
      <w:ins w:id="213" w:author="Randall, Ben" w:date="2020-05-15T16:35:00Z">
        <w:r>
          <w:rPr>
            <w:rFonts w:asciiTheme="minorHAnsi" w:hAnsiTheme="minorHAnsi" w:cstheme="minorHAnsi"/>
          </w:rPr>
          <w:t xml:space="preserve">/L. </w:t>
        </w:r>
      </w:ins>
    </w:p>
    <w:p w14:paraId="0C5F58D6" w14:textId="77777777" w:rsidR="00276E8F" w:rsidRPr="00EA7C4E" w:rsidRDefault="00276E8F" w:rsidP="00EA7550">
      <w:pPr>
        <w:rPr>
          <w:rFonts w:asciiTheme="minorHAnsi" w:hAnsiTheme="minorHAnsi" w:cstheme="minorHAnsi"/>
        </w:rPr>
      </w:pPr>
    </w:p>
    <w:p w14:paraId="40DFD0D9" w14:textId="6F0D672A" w:rsidR="00276E8F" w:rsidRDefault="00EA7C4E" w:rsidP="00EA7550">
      <w:pPr>
        <w:rPr>
          <w:ins w:id="214" w:author="Randall, Ben" w:date="2020-05-15T16:35:00Z"/>
          <w:rFonts w:asciiTheme="minorHAnsi" w:hAnsiTheme="minorHAnsi" w:cstheme="minorHAnsi"/>
          <w:b/>
          <w:color w:val="000000" w:themeColor="text1"/>
        </w:rPr>
      </w:pPr>
      <w:r w:rsidRPr="00EA7C4E">
        <w:rPr>
          <w:rFonts w:asciiTheme="minorHAnsi" w:hAnsiTheme="minorHAnsi" w:cstheme="minorHAnsi"/>
          <w:b/>
          <w:color w:val="000000" w:themeColor="text1"/>
        </w:rPr>
        <w:t>1.4</w:t>
      </w:r>
      <w:r w:rsidR="00276E8F" w:rsidRPr="00EA7C4E">
        <w:rPr>
          <w:rFonts w:asciiTheme="minorHAnsi" w:hAnsiTheme="minorHAnsi" w:cstheme="minorHAnsi"/>
          <w:b/>
          <w:color w:val="000000" w:themeColor="text1"/>
        </w:rPr>
        <w:t xml:space="preserve">. </w:t>
      </w:r>
      <w:r w:rsidR="006C4757">
        <w:rPr>
          <w:rFonts w:asciiTheme="minorHAnsi" w:hAnsiTheme="minorHAnsi" w:cstheme="minorHAnsi"/>
          <w:b/>
          <w:color w:val="000000" w:themeColor="text1"/>
        </w:rPr>
        <w:t>Approximately</w:t>
      </w:r>
      <w:r w:rsidR="00276E8F" w:rsidRPr="00EA7C4E">
        <w:rPr>
          <w:rFonts w:asciiTheme="minorHAnsi" w:hAnsiTheme="minorHAnsi" w:cstheme="minorHAnsi"/>
          <w:b/>
          <w:color w:val="000000" w:themeColor="text1"/>
        </w:rPr>
        <w:t xml:space="preserve"> much electrical energy is stored in mitochondria in the whole human heart? How does that compare to the amount of energy supplied by a AA battery? How does it compare to the amount of mechanical work the heart does per unit time?</w:t>
      </w:r>
    </w:p>
    <w:p w14:paraId="2C351EFE" w14:textId="61F7417F" w:rsidR="00A036CA" w:rsidRDefault="00A036CA" w:rsidP="00EA7550">
      <w:pPr>
        <w:rPr>
          <w:ins w:id="215" w:author="Randall, Ben" w:date="2020-05-15T16:35:00Z"/>
          <w:rFonts w:asciiTheme="minorHAnsi" w:hAnsiTheme="minorHAnsi" w:cstheme="minorHAnsi"/>
          <w:b/>
          <w:color w:val="000000" w:themeColor="text1"/>
        </w:rPr>
      </w:pPr>
    </w:p>
    <w:p w14:paraId="65989AB2" w14:textId="61B717A8" w:rsidR="00A036CA" w:rsidRDefault="00A036CA" w:rsidP="00EA7550">
      <w:pPr>
        <w:rPr>
          <w:ins w:id="216" w:author="Randall, Ben" w:date="2020-05-15T16:36:00Z"/>
          <w:rFonts w:asciiTheme="minorHAnsi" w:hAnsiTheme="minorHAnsi" w:cstheme="minorHAnsi"/>
          <w:bCs/>
          <w:color w:val="000000" w:themeColor="text1"/>
        </w:rPr>
      </w:pPr>
      <w:ins w:id="217" w:author="Randall, Ben" w:date="2020-05-15T16:35:00Z">
        <w:r>
          <w:rPr>
            <w:rFonts w:asciiTheme="minorHAnsi" w:hAnsiTheme="minorHAnsi" w:cstheme="minorHAnsi"/>
            <w:bCs/>
            <w:color w:val="000000" w:themeColor="text1"/>
          </w:rPr>
          <w:t>An average human heart is a</w:t>
        </w:r>
      </w:ins>
      <w:ins w:id="218" w:author="Randall, Ben" w:date="2020-05-15T16:36:00Z">
        <w:r>
          <w:rPr>
            <w:rFonts w:asciiTheme="minorHAnsi" w:hAnsiTheme="minorHAnsi" w:cstheme="minorHAnsi"/>
            <w:bCs/>
            <w:color w:val="000000" w:themeColor="text1"/>
          </w:rPr>
          <w:t>pproximately 250 g</w:t>
        </w:r>
        <w:r w:rsidR="00484FB4">
          <w:rPr>
            <w:rFonts w:asciiTheme="minorHAnsi" w:hAnsiTheme="minorHAnsi" w:cstheme="minorHAnsi"/>
            <w:bCs/>
            <w:color w:val="000000" w:themeColor="text1"/>
          </w:rPr>
          <w:t xml:space="preserve">. In L, that is </w:t>
        </w:r>
      </w:ins>
    </w:p>
    <w:p w14:paraId="4813755A" w14:textId="266C23CE" w:rsidR="00484FB4" w:rsidRPr="00484FB4" w:rsidRDefault="00484FB4" w:rsidP="00EA7550">
      <w:pPr>
        <w:rPr>
          <w:ins w:id="219" w:author="Randall, Ben" w:date="2020-05-15T16:38:00Z"/>
          <w:rFonts w:asciiTheme="minorHAnsi" w:eastAsiaTheme="minorEastAsia" w:hAnsiTheme="minorHAnsi" w:cstheme="minorHAnsi"/>
          <w:bCs/>
          <w:color w:val="000000" w:themeColor="text1"/>
        </w:rPr>
      </w:pPr>
      <m:oMathPara>
        <m:oMath>
          <m:r>
            <w:ins w:id="220" w:author="Randall, Ben" w:date="2020-05-15T16:36:00Z">
              <w:rPr>
                <w:rFonts w:ascii="Cambria Math" w:hAnsi="Cambria Math" w:cstheme="minorHAnsi"/>
                <w:color w:val="000000" w:themeColor="text1"/>
              </w:rPr>
              <m:t xml:space="preserve">250 g </m:t>
            </w:ins>
          </m:r>
          <m:d>
            <m:dPr>
              <m:ctrlPr>
                <w:ins w:id="221" w:author="Randall, Ben" w:date="2020-05-15T16:36:00Z">
                  <w:rPr>
                    <w:rFonts w:ascii="Cambria Math" w:hAnsi="Cambria Math" w:cstheme="minorHAnsi"/>
                    <w:bCs/>
                    <w:i/>
                    <w:color w:val="000000" w:themeColor="text1"/>
                  </w:rPr>
                </w:ins>
              </m:ctrlPr>
            </m:dPr>
            <m:e>
              <m:f>
                <m:fPr>
                  <m:ctrlPr>
                    <w:ins w:id="222" w:author="Randall, Ben" w:date="2020-05-15T16:36:00Z">
                      <w:rPr>
                        <w:rFonts w:ascii="Cambria Math" w:hAnsi="Cambria Math" w:cstheme="minorHAnsi"/>
                        <w:bCs/>
                        <w:i/>
                        <w:color w:val="000000" w:themeColor="text1"/>
                      </w:rPr>
                    </w:ins>
                  </m:ctrlPr>
                </m:fPr>
                <m:num>
                  <m:r>
                    <w:ins w:id="223" w:author="Randall, Ben" w:date="2020-05-15T16:36:00Z">
                      <w:rPr>
                        <w:rFonts w:ascii="Cambria Math" w:hAnsi="Cambria Math" w:cstheme="minorHAnsi"/>
                        <w:color w:val="000000" w:themeColor="text1"/>
                      </w:rPr>
                      <m:t xml:space="preserve">1 </m:t>
                    </w:ins>
                  </m:r>
                  <m:r>
                    <w:ins w:id="224" w:author="Randall, Ben" w:date="2020-05-15T16:37:00Z">
                      <w:rPr>
                        <w:rFonts w:ascii="Cambria Math" w:hAnsi="Cambria Math" w:cstheme="minorHAnsi"/>
                        <w:color w:val="000000" w:themeColor="text1"/>
                      </w:rPr>
                      <m:t>L</m:t>
                    </w:ins>
                  </m:r>
                </m:num>
                <m:den>
                  <m:sSup>
                    <m:sSupPr>
                      <m:ctrlPr>
                        <w:ins w:id="225" w:author="Randall, Ben" w:date="2020-05-15T16:36:00Z">
                          <w:rPr>
                            <w:rFonts w:ascii="Cambria Math" w:hAnsi="Cambria Math" w:cstheme="minorHAnsi"/>
                            <w:bCs/>
                            <w:i/>
                            <w:color w:val="000000" w:themeColor="text1"/>
                          </w:rPr>
                        </w:ins>
                      </m:ctrlPr>
                    </m:sSupPr>
                    <m:e>
                      <m:r>
                        <w:ins w:id="226" w:author="Randall, Ben" w:date="2020-05-15T16:36:00Z">
                          <w:rPr>
                            <w:rFonts w:ascii="Cambria Math" w:hAnsi="Cambria Math" w:cstheme="minorHAnsi"/>
                            <w:color w:val="000000" w:themeColor="text1"/>
                          </w:rPr>
                          <m:t>10</m:t>
                        </w:ins>
                      </m:r>
                    </m:e>
                    <m:sup>
                      <m:r>
                        <w:ins w:id="227" w:author="Randall, Ben" w:date="2020-05-15T16:37:00Z">
                          <w:rPr>
                            <w:rFonts w:ascii="Cambria Math" w:hAnsi="Cambria Math" w:cstheme="minorHAnsi"/>
                            <w:color w:val="000000" w:themeColor="text1"/>
                          </w:rPr>
                          <m:t>3</m:t>
                        </w:ins>
                      </m:r>
                    </m:sup>
                  </m:sSup>
                  <m:r>
                    <w:ins w:id="228" w:author="Randall, Ben" w:date="2020-05-15T16:36:00Z">
                      <w:rPr>
                        <w:rFonts w:ascii="Cambria Math" w:hAnsi="Cambria Math" w:cstheme="minorHAnsi"/>
                        <w:color w:val="000000" w:themeColor="text1"/>
                      </w:rPr>
                      <m:t xml:space="preserve"> </m:t>
                    </w:ins>
                  </m:r>
                  <m:r>
                    <w:ins w:id="229" w:author="Randall, Ben" w:date="2020-05-15T16:37:00Z">
                      <w:rPr>
                        <w:rFonts w:ascii="Cambria Math" w:hAnsi="Cambria Math" w:cstheme="minorHAnsi"/>
                        <w:color w:val="000000" w:themeColor="text1"/>
                      </w:rPr>
                      <m:t>g</m:t>
                    </w:ins>
                  </m:r>
                </m:den>
              </m:f>
            </m:e>
          </m:d>
          <m:r>
            <w:ins w:id="230" w:author="Randall, Ben" w:date="2020-05-15T16:37:00Z">
              <w:rPr>
                <w:rFonts w:ascii="Cambria Math" w:hAnsi="Cambria Math" w:cstheme="minorHAnsi"/>
                <w:color w:val="000000" w:themeColor="text1"/>
              </w:rPr>
              <m:t>=0.25 L.</m:t>
            </w:ins>
          </m:r>
        </m:oMath>
      </m:oMathPara>
    </w:p>
    <w:p w14:paraId="1DA661E4" w14:textId="44F383CD" w:rsidR="00484FB4" w:rsidRDefault="00484FB4" w:rsidP="00EA7550">
      <w:pPr>
        <w:rPr>
          <w:ins w:id="231" w:author="Randall, Ben" w:date="2020-05-15T16:42:00Z"/>
          <w:rFonts w:asciiTheme="minorHAnsi" w:eastAsiaTheme="minorEastAsia" w:hAnsiTheme="minorHAnsi" w:cstheme="minorHAnsi"/>
          <w:bCs/>
          <w:color w:val="000000" w:themeColor="text1"/>
        </w:rPr>
      </w:pPr>
      <w:ins w:id="232" w:author="Randall, Ben" w:date="2020-05-15T16:38:00Z">
        <w:r>
          <w:rPr>
            <w:rFonts w:asciiTheme="minorHAnsi" w:eastAsiaTheme="minorEastAsia" w:hAnsiTheme="minorHAnsi" w:cstheme="minorHAnsi"/>
            <w:bCs/>
            <w:color w:val="000000" w:themeColor="text1"/>
          </w:rPr>
          <w:t xml:space="preserve">Then, </w:t>
        </w:r>
      </w:ins>
      <w:ins w:id="233" w:author="Randall, Ben" w:date="2020-05-15T16:39:00Z">
        <w:r>
          <w:rPr>
            <w:rFonts w:asciiTheme="minorHAnsi" w:eastAsiaTheme="minorEastAsia" w:hAnsiTheme="minorHAnsi" w:cstheme="minorHAnsi"/>
            <w:bCs/>
            <w:color w:val="000000" w:themeColor="text1"/>
          </w:rPr>
          <w:t xml:space="preserve">5/12 J of energy is stored in the inner membrane of the mitochondria. </w:t>
        </w:r>
      </w:ins>
    </w:p>
    <w:p w14:paraId="4D142304" w14:textId="18903E9A" w:rsidR="00484FB4" w:rsidRDefault="00484FB4" w:rsidP="00EA7550">
      <w:pPr>
        <w:rPr>
          <w:ins w:id="234" w:author="Randall, Ben" w:date="2020-05-15T16:42:00Z"/>
          <w:rFonts w:asciiTheme="minorHAnsi" w:eastAsiaTheme="minorEastAsia" w:hAnsiTheme="minorHAnsi" w:cstheme="minorHAnsi"/>
          <w:bCs/>
          <w:color w:val="000000" w:themeColor="text1"/>
        </w:rPr>
      </w:pPr>
    </w:p>
    <w:p w14:paraId="70BE4DDE" w14:textId="5B42D819" w:rsidR="00484FB4" w:rsidRDefault="00484FB4" w:rsidP="00EA7550">
      <w:pPr>
        <w:rPr>
          <w:ins w:id="235" w:author="Randall, Ben" w:date="2020-05-15T16:43:00Z"/>
          <w:rFonts w:asciiTheme="minorHAnsi" w:eastAsiaTheme="minorEastAsia" w:hAnsiTheme="minorHAnsi" w:cstheme="minorHAnsi"/>
          <w:bCs/>
          <w:color w:val="000000" w:themeColor="text1"/>
        </w:rPr>
      </w:pPr>
      <w:ins w:id="236" w:author="Randall, Ben" w:date="2020-05-15T16:42:00Z">
        <w:r>
          <w:rPr>
            <w:rFonts w:asciiTheme="minorHAnsi" w:eastAsiaTheme="minorEastAsia" w:hAnsiTheme="minorHAnsi" w:cstheme="minorHAnsi"/>
            <w:bCs/>
            <w:color w:val="000000" w:themeColor="text1"/>
          </w:rPr>
          <w:t>A typical AA battery contains 0.0039 kW</w:t>
        </w:r>
      </w:ins>
      <w:ins w:id="237" w:author="Randall, Ben" w:date="2020-05-15T16:43:00Z">
        <w:r>
          <w:rPr>
            <w:rFonts w:asciiTheme="minorHAnsi" w:eastAsiaTheme="minorEastAsia" w:hAnsiTheme="minorHAnsi" w:cstheme="minorHAnsi"/>
            <w:bCs/>
            <w:color w:val="000000" w:themeColor="text1"/>
          </w:rPr>
          <w:t xml:space="preserve">h = 14 kJ. </w:t>
        </w:r>
      </w:ins>
    </w:p>
    <w:p w14:paraId="2E6918B7" w14:textId="10E5F1F6" w:rsidR="00484FB4" w:rsidRDefault="00484FB4" w:rsidP="00EA7550">
      <w:pPr>
        <w:rPr>
          <w:ins w:id="238" w:author="Randall, Ben" w:date="2020-05-15T16:44:00Z"/>
          <w:rFonts w:asciiTheme="minorHAnsi" w:eastAsiaTheme="minorEastAsia" w:hAnsiTheme="minorHAnsi" w:cstheme="minorHAnsi"/>
          <w:bCs/>
          <w:color w:val="000000" w:themeColor="text1"/>
        </w:rPr>
      </w:pPr>
    </w:p>
    <w:p w14:paraId="608016CC" w14:textId="7B9FD984" w:rsidR="00484FB4" w:rsidRPr="00A036CA" w:rsidRDefault="00484FB4" w:rsidP="00EA7550">
      <w:pPr>
        <w:rPr>
          <w:rFonts w:asciiTheme="minorHAnsi" w:hAnsiTheme="minorHAnsi" w:cstheme="minorHAnsi"/>
          <w:bCs/>
          <w:color w:val="000000" w:themeColor="text1"/>
          <w:rPrChange w:id="239" w:author="Randall, Ben" w:date="2020-05-15T16:35:00Z">
            <w:rPr>
              <w:rFonts w:asciiTheme="minorHAnsi" w:hAnsiTheme="minorHAnsi" w:cstheme="minorHAnsi"/>
              <w:b/>
              <w:color w:val="000000" w:themeColor="text1"/>
            </w:rPr>
          </w:rPrChange>
        </w:rPr>
      </w:pPr>
      <w:ins w:id="240" w:author="Randall, Ben" w:date="2020-05-15T16:44:00Z">
        <w:r>
          <w:rPr>
            <w:rFonts w:asciiTheme="minorHAnsi" w:eastAsiaTheme="minorEastAsia" w:hAnsiTheme="minorHAnsi" w:cstheme="minorHAnsi"/>
            <w:bCs/>
            <w:color w:val="000000" w:themeColor="text1"/>
          </w:rPr>
          <w:t>The LV typically does 1 W of work at baseline: 1 W = 1 J</w:t>
        </w:r>
      </w:ins>
      <w:ins w:id="241" w:author="Randall, Ben" w:date="2020-05-15T16:45:00Z">
        <w:r>
          <w:rPr>
            <w:rFonts w:asciiTheme="minorHAnsi" w:eastAsiaTheme="minorEastAsia" w:hAnsiTheme="minorHAnsi" w:cstheme="minorHAnsi"/>
            <w:bCs/>
            <w:color w:val="000000" w:themeColor="text1"/>
          </w:rPr>
          <w:t xml:space="preserve">/s. </w:t>
        </w:r>
      </w:ins>
    </w:p>
    <w:p w14:paraId="655BFD21" w14:textId="77777777" w:rsidR="00276E8F" w:rsidRPr="00EA7C4E" w:rsidRDefault="00276E8F" w:rsidP="00EA7550">
      <w:pPr>
        <w:rPr>
          <w:rFonts w:asciiTheme="minorHAnsi" w:hAnsiTheme="minorHAnsi" w:cstheme="minorHAnsi"/>
        </w:rPr>
      </w:pPr>
    </w:p>
    <w:p w14:paraId="150AD533" w14:textId="77777777" w:rsidR="00DE4CF5" w:rsidRPr="00EA7C4E" w:rsidRDefault="00DE4CF5">
      <w:pPr>
        <w:rPr>
          <w:rFonts w:asciiTheme="minorHAnsi" w:hAnsiTheme="minorHAnsi" w:cstheme="minorHAnsi"/>
        </w:rPr>
      </w:pPr>
    </w:p>
    <w:p w14:paraId="5BA1C2D1" w14:textId="77777777" w:rsidR="00EA7C4E" w:rsidRPr="00EA7C4E" w:rsidRDefault="00EA7C4E">
      <w:pPr>
        <w:rPr>
          <w:rFonts w:asciiTheme="minorHAnsi" w:hAnsiTheme="minorHAnsi" w:cstheme="minorHAnsi"/>
          <w:b/>
          <w:color w:val="000000" w:themeColor="text1"/>
          <w:sz w:val="28"/>
          <w:szCs w:val="28"/>
        </w:rPr>
      </w:pPr>
      <w:r w:rsidRPr="00EA7C4E">
        <w:rPr>
          <w:rFonts w:asciiTheme="minorHAnsi" w:hAnsiTheme="minorHAnsi" w:cstheme="minorHAnsi"/>
          <w:b/>
          <w:color w:val="000000" w:themeColor="text1"/>
          <w:sz w:val="28"/>
          <w:szCs w:val="28"/>
        </w:rPr>
        <w:t xml:space="preserve">2. </w:t>
      </w:r>
      <w:r w:rsidR="0005567D">
        <w:rPr>
          <w:rFonts w:asciiTheme="minorHAnsi" w:hAnsiTheme="minorHAnsi" w:cstheme="minorHAnsi"/>
          <w:b/>
          <w:color w:val="000000" w:themeColor="text1"/>
          <w:sz w:val="28"/>
          <w:szCs w:val="28"/>
        </w:rPr>
        <w:t>Converting electrical potential to the ATP hydrolysis chemical potential</w:t>
      </w:r>
    </w:p>
    <w:p w14:paraId="67BBBC17" w14:textId="77777777" w:rsidR="00EA7C4E" w:rsidRDefault="00EA7C4E">
      <w:pPr>
        <w:rPr>
          <w:rFonts w:asciiTheme="minorHAnsi" w:hAnsiTheme="minorHAnsi" w:cstheme="minorHAnsi"/>
        </w:rPr>
      </w:pPr>
    </w:p>
    <w:p w14:paraId="282BBB56" w14:textId="77777777" w:rsidR="006775BF" w:rsidRPr="006775BF" w:rsidRDefault="0005567D" w:rsidP="006775BF">
      <w:pPr>
        <w:rPr>
          <w:rFonts w:asciiTheme="minorHAnsi" w:hAnsiTheme="minorHAnsi" w:cstheme="minorHAnsi"/>
        </w:rPr>
      </w:pPr>
      <w:r>
        <w:rPr>
          <w:rFonts w:asciiTheme="minorHAnsi" w:hAnsiTheme="minorHAnsi" w:cstheme="minorHAnsi"/>
        </w:rPr>
        <w:t xml:space="preserve">The electrostatic energy potential across the mitochondrial inner membrane is used to drive the synthesis of ATP in the final step of oxidative ATP synthesis. </w:t>
      </w:r>
      <w:r w:rsidR="006775BF" w:rsidRPr="006775BF">
        <w:rPr>
          <w:rFonts w:asciiTheme="minorHAnsi" w:hAnsiTheme="minorHAnsi" w:cstheme="minorHAnsi"/>
        </w:rPr>
        <w:t>The mammalian mitochondrial F</w:t>
      </w:r>
      <w:r w:rsidR="006775BF" w:rsidRPr="006775BF">
        <w:rPr>
          <w:rFonts w:asciiTheme="minorHAnsi" w:hAnsiTheme="minorHAnsi" w:cstheme="minorHAnsi"/>
          <w:vertAlign w:val="subscript"/>
        </w:rPr>
        <w:t>1</w:t>
      </w:r>
      <w:r w:rsidR="006775BF" w:rsidRPr="006775BF">
        <w:rPr>
          <w:rFonts w:asciiTheme="minorHAnsi" w:hAnsiTheme="minorHAnsi" w:cstheme="minorHAnsi"/>
        </w:rPr>
        <w:t>F</w:t>
      </w:r>
      <w:r w:rsidR="006775BF" w:rsidRPr="006775BF">
        <w:rPr>
          <w:rFonts w:asciiTheme="minorHAnsi" w:hAnsiTheme="minorHAnsi" w:cstheme="minorHAnsi"/>
          <w:vertAlign w:val="subscript"/>
        </w:rPr>
        <w:t>0</w:t>
      </w:r>
      <w:r w:rsidR="006775BF" w:rsidRPr="006775BF">
        <w:rPr>
          <w:rFonts w:asciiTheme="minorHAnsi" w:hAnsiTheme="minorHAnsi" w:cstheme="minorHAnsi"/>
        </w:rPr>
        <w:t>-ATPase synthesizes ATP in the mitochondrial matrix from ADP and inorganic phosphate, coupled to the translocation of protons (H</w:t>
      </w:r>
      <w:r w:rsidR="006775BF" w:rsidRPr="006775BF">
        <w:rPr>
          <w:rFonts w:asciiTheme="minorHAnsi" w:hAnsiTheme="minorHAnsi" w:cstheme="minorHAnsi"/>
          <w:vertAlign w:val="superscript"/>
        </w:rPr>
        <w:t>+</w:t>
      </w:r>
      <w:r w:rsidR="006775BF" w:rsidRPr="006775BF">
        <w:rPr>
          <w:rFonts w:asciiTheme="minorHAnsi" w:hAnsiTheme="minorHAnsi" w:cstheme="minorHAnsi"/>
        </w:rPr>
        <w:t xml:space="preserve"> ions) from outside to inside of the matrix. The chemical reaction stoichiometry can be expressed:</w:t>
      </w:r>
    </w:p>
    <w:p w14:paraId="30BEAB2F" w14:textId="77777777" w:rsidR="006775BF" w:rsidRPr="006775BF" w:rsidRDefault="006775BF" w:rsidP="006775BF">
      <w:pPr>
        <w:rPr>
          <w:rFonts w:asciiTheme="minorHAnsi" w:hAnsiTheme="minorHAnsi" w:cstheme="minorHAnsi"/>
        </w:rPr>
      </w:pPr>
    </w:p>
    <w:p w14:paraId="1DB9F4DB" w14:textId="77777777" w:rsidR="006775BF" w:rsidRPr="006775BF" w:rsidRDefault="006775BF" w:rsidP="006775BF">
      <w:pPr>
        <w:rPr>
          <w:rFonts w:asciiTheme="minorHAnsi" w:hAnsiTheme="minorHAnsi" w:cstheme="minorHAnsi"/>
        </w:rPr>
      </w:pPr>
      <w:r w:rsidRPr="006775BF">
        <w:rPr>
          <w:rFonts w:asciiTheme="minorHAnsi" w:hAnsiTheme="minorHAnsi" w:cstheme="minorHAnsi"/>
        </w:rPr>
        <w:tab/>
        <w:t>MgADP</w:t>
      </w:r>
      <w:r w:rsidRPr="006775BF">
        <w:rPr>
          <w:rFonts w:asciiTheme="minorHAnsi" w:hAnsiTheme="minorHAnsi" w:cstheme="minorHAnsi"/>
          <w:vertAlign w:val="superscript"/>
        </w:rPr>
        <w:t>1-</w:t>
      </w:r>
      <w:r w:rsidRPr="006775BF">
        <w:rPr>
          <w:rFonts w:asciiTheme="minorHAnsi" w:hAnsiTheme="minorHAnsi" w:cstheme="minorHAnsi"/>
        </w:rPr>
        <w:t xml:space="preserve"> + HPO</w:t>
      </w:r>
      <w:commentRangeStart w:id="242"/>
      <w:r w:rsidRPr="006775BF">
        <w:rPr>
          <w:rFonts w:asciiTheme="minorHAnsi" w:hAnsiTheme="minorHAnsi" w:cstheme="minorHAnsi"/>
        </w:rPr>
        <w:t>3</w:t>
      </w:r>
      <w:commentRangeEnd w:id="242"/>
      <w:r w:rsidR="00C15405">
        <w:rPr>
          <w:rStyle w:val="CommentReference"/>
        </w:rPr>
        <w:commentReference w:id="242"/>
      </w:r>
      <w:r w:rsidRPr="006775BF">
        <w:rPr>
          <w:rFonts w:asciiTheme="minorHAnsi" w:hAnsiTheme="minorHAnsi" w:cstheme="minorHAnsi"/>
          <w:vertAlign w:val="superscript"/>
        </w:rPr>
        <w:t>2-</w:t>
      </w:r>
      <w:r w:rsidRPr="006775BF">
        <w:rPr>
          <w:rFonts w:asciiTheme="minorHAnsi" w:hAnsiTheme="minorHAnsi" w:cstheme="minorHAnsi"/>
        </w:rPr>
        <w:t xml:space="preserve"> + (H</w:t>
      </w:r>
      <w:proofErr w:type="gramStart"/>
      <w:r w:rsidRPr="006775BF">
        <w:rPr>
          <w:rFonts w:asciiTheme="minorHAnsi" w:hAnsiTheme="minorHAnsi" w:cstheme="minorHAnsi"/>
          <w:vertAlign w:val="superscript"/>
        </w:rPr>
        <w:t>+</w:t>
      </w:r>
      <w:r w:rsidRPr="006775BF">
        <w:rPr>
          <w:rFonts w:asciiTheme="minorHAnsi" w:hAnsiTheme="minorHAnsi" w:cstheme="minorHAnsi"/>
        </w:rPr>
        <w:t>)</w:t>
      </w:r>
      <w:r w:rsidRPr="006775BF">
        <w:rPr>
          <w:rFonts w:asciiTheme="minorHAnsi" w:hAnsiTheme="minorHAnsi" w:cstheme="minorHAnsi"/>
          <w:vertAlign w:val="subscript"/>
        </w:rPr>
        <w:t>inside</w:t>
      </w:r>
      <w:proofErr w:type="gramEnd"/>
      <w:r w:rsidRPr="006775BF">
        <w:rPr>
          <w:rFonts w:asciiTheme="minorHAnsi" w:hAnsiTheme="minorHAnsi" w:cstheme="minorHAnsi"/>
        </w:rPr>
        <w:t xml:space="preserve"> = MgATP</w:t>
      </w:r>
      <w:r w:rsidRPr="006775BF">
        <w:rPr>
          <w:rFonts w:asciiTheme="minorHAnsi" w:hAnsiTheme="minorHAnsi" w:cstheme="minorHAnsi"/>
          <w:vertAlign w:val="superscript"/>
        </w:rPr>
        <w:t>2-</w:t>
      </w:r>
      <w:r w:rsidRPr="006775BF">
        <w:rPr>
          <w:rFonts w:asciiTheme="minorHAnsi" w:hAnsiTheme="minorHAnsi" w:cstheme="minorHAnsi"/>
        </w:rPr>
        <w:t xml:space="preserve"> + H</w:t>
      </w:r>
      <w:r w:rsidRPr="006775BF">
        <w:rPr>
          <w:rFonts w:asciiTheme="minorHAnsi" w:hAnsiTheme="minorHAnsi" w:cstheme="minorHAnsi"/>
          <w:vertAlign w:val="subscript"/>
        </w:rPr>
        <w:t>2</w:t>
      </w:r>
      <w:r w:rsidRPr="006775BF">
        <w:rPr>
          <w:rFonts w:asciiTheme="minorHAnsi" w:hAnsiTheme="minorHAnsi" w:cstheme="minorHAnsi"/>
        </w:rPr>
        <w:t>O,</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(2.1</w:t>
      </w:r>
      <w:r w:rsidRPr="006775BF">
        <w:rPr>
          <w:rFonts w:asciiTheme="minorHAnsi" w:hAnsiTheme="minorHAnsi" w:cstheme="minorHAnsi"/>
        </w:rPr>
        <w:t>)</w:t>
      </w:r>
    </w:p>
    <w:p w14:paraId="01F333AE" w14:textId="77777777" w:rsidR="006775BF" w:rsidRPr="006775BF" w:rsidRDefault="006775BF" w:rsidP="006775BF">
      <w:pPr>
        <w:rPr>
          <w:rFonts w:asciiTheme="minorHAnsi" w:hAnsiTheme="minorHAnsi" w:cstheme="minorHAnsi"/>
        </w:rPr>
      </w:pPr>
    </w:p>
    <w:p w14:paraId="6A123D93" w14:textId="77777777" w:rsidR="006775BF" w:rsidRPr="006775BF" w:rsidRDefault="006775BF" w:rsidP="006775BF">
      <w:pPr>
        <w:rPr>
          <w:rFonts w:asciiTheme="minorHAnsi" w:hAnsiTheme="minorHAnsi" w:cstheme="minorHAnsi"/>
        </w:rPr>
      </w:pPr>
      <w:r w:rsidRPr="006775BF">
        <w:rPr>
          <w:rFonts w:asciiTheme="minorHAnsi" w:hAnsiTheme="minorHAnsi" w:cstheme="minorHAnsi"/>
        </w:rPr>
        <w:t>where the term (H</w:t>
      </w:r>
      <w:proofErr w:type="gramStart"/>
      <w:r w:rsidRPr="006775BF">
        <w:rPr>
          <w:rFonts w:asciiTheme="minorHAnsi" w:hAnsiTheme="minorHAnsi" w:cstheme="minorHAnsi"/>
          <w:vertAlign w:val="superscript"/>
        </w:rPr>
        <w:t>+</w:t>
      </w:r>
      <w:r w:rsidRPr="006775BF">
        <w:rPr>
          <w:rFonts w:asciiTheme="minorHAnsi" w:hAnsiTheme="minorHAnsi" w:cstheme="minorHAnsi"/>
        </w:rPr>
        <w:t>)</w:t>
      </w:r>
      <w:r w:rsidRPr="006775BF">
        <w:rPr>
          <w:rFonts w:asciiTheme="minorHAnsi" w:hAnsiTheme="minorHAnsi" w:cstheme="minorHAnsi"/>
          <w:vertAlign w:val="subscript"/>
        </w:rPr>
        <w:t>inside</w:t>
      </w:r>
      <w:proofErr w:type="gramEnd"/>
      <w:r w:rsidRPr="006775BF">
        <w:rPr>
          <w:rFonts w:asciiTheme="minorHAnsi" w:hAnsiTheme="minorHAnsi" w:cstheme="minorHAnsi"/>
        </w:rPr>
        <w:t xml:space="preserve"> indicates that a hydrogen ion from inside the matrix is covalently incorporated into the synthesized ATP. The species MgADP</w:t>
      </w:r>
      <w:r w:rsidRPr="006775BF">
        <w:rPr>
          <w:rFonts w:asciiTheme="minorHAnsi" w:hAnsiTheme="minorHAnsi" w:cstheme="minorHAnsi"/>
          <w:vertAlign w:val="superscript"/>
        </w:rPr>
        <w:t>1-</w:t>
      </w:r>
      <w:r w:rsidRPr="006775BF">
        <w:rPr>
          <w:rFonts w:asciiTheme="minorHAnsi" w:hAnsiTheme="minorHAnsi" w:cstheme="minorHAnsi"/>
        </w:rPr>
        <w:t xml:space="preserve"> and MgATP</w:t>
      </w:r>
      <w:r w:rsidRPr="006775BF">
        <w:rPr>
          <w:rFonts w:asciiTheme="minorHAnsi" w:hAnsiTheme="minorHAnsi" w:cstheme="minorHAnsi"/>
          <w:vertAlign w:val="superscript"/>
        </w:rPr>
        <w:t>2-</w:t>
      </w:r>
      <w:r w:rsidRPr="006775BF">
        <w:rPr>
          <w:rFonts w:asciiTheme="minorHAnsi" w:hAnsiTheme="minorHAnsi" w:cstheme="minorHAnsi"/>
        </w:rPr>
        <w:t xml:space="preserve"> are the magnesium-bound species of ADP and ATP. This chemical reaction is coupled to the transport of </w:t>
      </w:r>
      <w:proofErr w:type="spellStart"/>
      <w:r w:rsidRPr="006775BF">
        <w:rPr>
          <w:rFonts w:asciiTheme="minorHAnsi" w:hAnsiTheme="minorHAnsi" w:cstheme="minorHAnsi"/>
        </w:rPr>
        <w:t>n</w:t>
      </w:r>
      <w:r w:rsidRPr="003338E4">
        <w:rPr>
          <w:rFonts w:asciiTheme="minorHAnsi" w:hAnsiTheme="minorHAnsi" w:cstheme="minorHAnsi"/>
          <w:vertAlign w:val="subscript"/>
        </w:rPr>
        <w:t>A</w:t>
      </w:r>
      <w:proofErr w:type="spellEnd"/>
      <w:r w:rsidRPr="006775BF">
        <w:rPr>
          <w:rFonts w:asciiTheme="minorHAnsi" w:hAnsiTheme="minorHAnsi" w:cstheme="minorHAnsi"/>
        </w:rPr>
        <w:t xml:space="preserve"> = 8/3 protons across the inner membrane:</w:t>
      </w:r>
    </w:p>
    <w:p w14:paraId="58D1266A" w14:textId="77777777" w:rsidR="006775BF" w:rsidRPr="006775BF" w:rsidRDefault="006775BF" w:rsidP="006775BF">
      <w:pPr>
        <w:rPr>
          <w:rFonts w:asciiTheme="minorHAnsi" w:hAnsiTheme="minorHAnsi" w:cstheme="minorHAnsi"/>
        </w:rPr>
      </w:pPr>
    </w:p>
    <w:p w14:paraId="6ABBA492" w14:textId="77777777" w:rsidR="0005567D" w:rsidRPr="006775BF" w:rsidRDefault="006775BF" w:rsidP="006775BF">
      <w:pPr>
        <w:ind w:firstLine="720"/>
        <w:rPr>
          <w:rFonts w:asciiTheme="minorHAnsi" w:hAnsiTheme="minorHAnsi" w:cstheme="minorHAnsi"/>
        </w:rPr>
      </w:pPr>
      <w:proofErr w:type="spellStart"/>
      <w:r w:rsidRPr="006775BF">
        <w:rPr>
          <w:rFonts w:asciiTheme="minorHAnsi" w:hAnsiTheme="minorHAnsi" w:cstheme="minorHAnsi"/>
        </w:rPr>
        <w:t>n</w:t>
      </w:r>
      <w:r w:rsidRPr="006775BF">
        <w:rPr>
          <w:rFonts w:asciiTheme="minorHAnsi" w:hAnsiTheme="minorHAnsi" w:cstheme="minorHAnsi"/>
          <w:vertAlign w:val="subscript"/>
        </w:rPr>
        <w:t>A</w:t>
      </w:r>
      <w:proofErr w:type="spellEnd"/>
      <w:r w:rsidRPr="006775BF">
        <w:rPr>
          <w:rFonts w:asciiTheme="minorHAnsi" w:hAnsiTheme="minorHAnsi" w:cstheme="minorHAnsi"/>
        </w:rPr>
        <w:t>(H</w:t>
      </w:r>
      <w:proofErr w:type="gramStart"/>
      <w:r w:rsidRPr="006775BF">
        <w:rPr>
          <w:rFonts w:asciiTheme="minorHAnsi" w:hAnsiTheme="minorHAnsi" w:cstheme="minorHAnsi"/>
          <w:vertAlign w:val="superscript"/>
        </w:rPr>
        <w:t>+</w:t>
      </w:r>
      <w:r w:rsidRPr="006775BF">
        <w:rPr>
          <w:rFonts w:asciiTheme="minorHAnsi" w:hAnsiTheme="minorHAnsi" w:cstheme="minorHAnsi"/>
        </w:rPr>
        <w:t>)</w:t>
      </w:r>
      <w:r w:rsidRPr="006775BF">
        <w:rPr>
          <w:rFonts w:asciiTheme="minorHAnsi" w:hAnsiTheme="minorHAnsi" w:cstheme="minorHAnsi"/>
          <w:vertAlign w:val="subscript"/>
        </w:rPr>
        <w:t>outside</w:t>
      </w:r>
      <w:proofErr w:type="gramEnd"/>
      <w:r w:rsidRPr="006775BF">
        <w:rPr>
          <w:rFonts w:asciiTheme="minorHAnsi" w:hAnsiTheme="minorHAnsi" w:cstheme="minorHAnsi"/>
        </w:rPr>
        <w:t xml:space="preserve"> = </w:t>
      </w:r>
      <w:proofErr w:type="spellStart"/>
      <w:r w:rsidRPr="006775BF">
        <w:rPr>
          <w:rFonts w:asciiTheme="minorHAnsi" w:hAnsiTheme="minorHAnsi" w:cstheme="minorHAnsi"/>
        </w:rPr>
        <w:t>n</w:t>
      </w:r>
      <w:r w:rsidRPr="006775BF">
        <w:rPr>
          <w:rFonts w:asciiTheme="minorHAnsi" w:hAnsiTheme="minorHAnsi" w:cstheme="minorHAnsi"/>
          <w:vertAlign w:val="subscript"/>
        </w:rPr>
        <w:t>A</w:t>
      </w:r>
      <w:proofErr w:type="spellEnd"/>
      <w:r w:rsidRPr="006775BF">
        <w:rPr>
          <w:rFonts w:asciiTheme="minorHAnsi" w:hAnsiTheme="minorHAnsi" w:cstheme="minorHAnsi"/>
        </w:rPr>
        <w:t xml:space="preserve"> (H</w:t>
      </w:r>
      <w:r w:rsidRPr="006775BF">
        <w:rPr>
          <w:rFonts w:asciiTheme="minorHAnsi" w:hAnsiTheme="minorHAnsi" w:cstheme="minorHAnsi"/>
          <w:vertAlign w:val="superscript"/>
        </w:rPr>
        <w:t>+</w:t>
      </w:r>
      <w:r w:rsidRPr="006775BF">
        <w:rPr>
          <w:rFonts w:asciiTheme="minorHAnsi" w:hAnsiTheme="minorHAnsi" w:cstheme="minorHAnsi"/>
        </w:rPr>
        <w:t>)</w:t>
      </w:r>
      <w:commentRangeStart w:id="243"/>
      <w:r w:rsidRPr="006775BF">
        <w:rPr>
          <w:rFonts w:asciiTheme="minorHAnsi" w:hAnsiTheme="minorHAnsi" w:cstheme="minorHAnsi"/>
          <w:vertAlign w:val="subscript"/>
        </w:rPr>
        <w:t>outside</w:t>
      </w:r>
      <w:commentRangeEnd w:id="243"/>
      <w:r w:rsidR="00C15405">
        <w:rPr>
          <w:rStyle w:val="CommentReference"/>
        </w:rPr>
        <w:commentReference w:id="243"/>
      </w:r>
      <w:r w:rsidRPr="006775BF">
        <w:rPr>
          <w:rFonts w:asciiTheme="minorHAnsi" w:hAnsiTheme="minorHAnsi" w:cstheme="minorHAnsi"/>
        </w:rPr>
        <w:t>.</w:t>
      </w:r>
      <w:r w:rsidRPr="006775BF">
        <w:rPr>
          <w:rFonts w:asciiTheme="minorHAnsi" w:hAnsiTheme="minorHAnsi" w:cstheme="minorHAnsi"/>
          <w:vertAlign w:val="subscript"/>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t>(</w:t>
      </w:r>
      <w:r>
        <w:rPr>
          <w:rFonts w:asciiTheme="minorHAnsi" w:hAnsiTheme="minorHAnsi" w:cstheme="minorHAnsi"/>
        </w:rPr>
        <w:t>2.2</w:t>
      </w:r>
      <w:r w:rsidRPr="006775BF">
        <w:rPr>
          <w:rFonts w:asciiTheme="minorHAnsi" w:hAnsiTheme="minorHAnsi" w:cstheme="minorHAnsi"/>
        </w:rPr>
        <w:t>)</w:t>
      </w:r>
    </w:p>
    <w:p w14:paraId="3BA55CBE" w14:textId="77777777" w:rsidR="0005567D" w:rsidRDefault="0005567D">
      <w:pPr>
        <w:rPr>
          <w:rFonts w:asciiTheme="minorHAnsi" w:hAnsiTheme="minorHAnsi" w:cstheme="minorHAnsi"/>
        </w:rPr>
      </w:pPr>
    </w:p>
    <w:p w14:paraId="51E3A77C" w14:textId="0F287D83" w:rsidR="00715485" w:rsidRDefault="00715485" w:rsidP="0005567D">
      <w:pPr>
        <w:rPr>
          <w:ins w:id="244" w:author="Randall, Ben" w:date="2020-05-13T15:47:00Z"/>
          <w:rFonts w:asciiTheme="minorHAnsi" w:hAnsiTheme="minorHAnsi" w:cstheme="minorHAnsi"/>
          <w:b/>
        </w:rPr>
      </w:pPr>
      <w:r w:rsidRPr="00715485">
        <w:rPr>
          <w:rFonts w:asciiTheme="minorHAnsi" w:hAnsiTheme="minorHAnsi" w:cstheme="minorHAnsi"/>
          <w:b/>
        </w:rPr>
        <w:t>2.1. Given a free magnesium concentration [Mg</w:t>
      </w:r>
      <w:r w:rsidRPr="00715485">
        <w:rPr>
          <w:rFonts w:asciiTheme="minorHAnsi" w:hAnsiTheme="minorHAnsi" w:cstheme="minorHAnsi"/>
          <w:b/>
          <w:vertAlign w:val="superscript"/>
        </w:rPr>
        <w:t>2+</w:t>
      </w:r>
      <w:r w:rsidRPr="00715485">
        <w:rPr>
          <w:rFonts w:asciiTheme="minorHAnsi" w:hAnsiTheme="minorHAnsi" w:cstheme="minorHAnsi"/>
          <w:b/>
        </w:rPr>
        <w:t>] and hydrogen ion activity [H</w:t>
      </w:r>
      <w:r w:rsidRPr="00715485">
        <w:rPr>
          <w:rFonts w:asciiTheme="minorHAnsi" w:hAnsiTheme="minorHAnsi" w:cstheme="minorHAnsi"/>
          <w:b/>
          <w:vertAlign w:val="superscript"/>
        </w:rPr>
        <w:t>+</w:t>
      </w:r>
      <w:r w:rsidRPr="00715485">
        <w:rPr>
          <w:rFonts w:asciiTheme="minorHAnsi" w:hAnsiTheme="minorHAnsi" w:cstheme="minorHAnsi"/>
          <w:b/>
        </w:rPr>
        <w:t>] = 10</w:t>
      </w:r>
      <w:r w:rsidRPr="00715485">
        <w:rPr>
          <w:rFonts w:asciiTheme="minorHAnsi" w:hAnsiTheme="minorHAnsi" w:cstheme="minorHAnsi"/>
          <w:b/>
          <w:vertAlign w:val="superscript"/>
        </w:rPr>
        <w:t>-pH</w:t>
      </w:r>
      <w:r w:rsidRPr="00715485">
        <w:rPr>
          <w:rFonts w:asciiTheme="minorHAnsi" w:hAnsiTheme="minorHAnsi" w:cstheme="minorHAnsi"/>
          <w:b/>
        </w:rPr>
        <w:t>, how can you compute the concentrations of MgADP</w:t>
      </w:r>
      <w:r w:rsidRPr="00715485">
        <w:rPr>
          <w:rFonts w:asciiTheme="minorHAnsi" w:hAnsiTheme="minorHAnsi" w:cstheme="minorHAnsi"/>
          <w:b/>
          <w:vertAlign w:val="superscript"/>
        </w:rPr>
        <w:t>1-</w:t>
      </w:r>
      <w:r w:rsidRPr="00715485">
        <w:rPr>
          <w:rFonts w:asciiTheme="minorHAnsi" w:hAnsiTheme="minorHAnsi" w:cstheme="minorHAnsi"/>
          <w:b/>
        </w:rPr>
        <w:t>, MgATP</w:t>
      </w:r>
      <w:r w:rsidRPr="00715485">
        <w:rPr>
          <w:rFonts w:asciiTheme="minorHAnsi" w:hAnsiTheme="minorHAnsi" w:cstheme="minorHAnsi"/>
          <w:b/>
          <w:vertAlign w:val="superscript"/>
        </w:rPr>
        <w:t>2-</w:t>
      </w:r>
      <w:r w:rsidRPr="00715485">
        <w:rPr>
          <w:rFonts w:asciiTheme="minorHAnsi" w:hAnsiTheme="minorHAnsi" w:cstheme="minorHAnsi"/>
          <w:b/>
        </w:rPr>
        <w:t>, and HPO3</w:t>
      </w:r>
      <w:r w:rsidRPr="00715485">
        <w:rPr>
          <w:rFonts w:asciiTheme="minorHAnsi" w:hAnsiTheme="minorHAnsi" w:cstheme="minorHAnsi"/>
          <w:b/>
          <w:vertAlign w:val="superscript"/>
        </w:rPr>
        <w:t>2-</w:t>
      </w:r>
      <w:r w:rsidRPr="00715485">
        <w:rPr>
          <w:rFonts w:asciiTheme="minorHAnsi" w:hAnsiTheme="minorHAnsi" w:cstheme="minorHAnsi"/>
          <w:b/>
        </w:rPr>
        <w:t xml:space="preserve"> in terms of the total concentrations of the reactants [</w:t>
      </w:r>
      <w:r w:rsidRPr="00715485">
        <w:rPr>
          <w:rFonts w:ascii="Symbol" w:hAnsi="Symbol" w:cstheme="minorHAnsi"/>
          <w:b/>
        </w:rPr>
        <w:t></w:t>
      </w:r>
      <w:r w:rsidRPr="00715485">
        <w:rPr>
          <w:rFonts w:asciiTheme="minorHAnsi" w:hAnsiTheme="minorHAnsi" w:cstheme="minorHAnsi"/>
          <w:b/>
        </w:rPr>
        <w:t>ADP], [</w:t>
      </w:r>
      <w:r w:rsidRPr="00715485">
        <w:rPr>
          <w:rFonts w:ascii="Symbol" w:hAnsi="Symbol" w:cstheme="minorHAnsi"/>
          <w:b/>
        </w:rPr>
        <w:t></w:t>
      </w:r>
      <w:r w:rsidRPr="00715485">
        <w:rPr>
          <w:rFonts w:asciiTheme="minorHAnsi" w:hAnsiTheme="minorHAnsi" w:cstheme="minorHAnsi"/>
          <w:b/>
        </w:rPr>
        <w:t>ATP], and [</w:t>
      </w:r>
      <w:r w:rsidRPr="00715485">
        <w:rPr>
          <w:rFonts w:ascii="Symbol" w:hAnsi="Symbol" w:cstheme="minorHAnsi"/>
          <w:b/>
        </w:rPr>
        <w:t></w:t>
      </w:r>
      <w:r w:rsidRPr="00715485">
        <w:rPr>
          <w:rFonts w:asciiTheme="minorHAnsi" w:hAnsiTheme="minorHAnsi" w:cstheme="minorHAnsi"/>
          <w:b/>
        </w:rPr>
        <w:t>Pi]? (</w:t>
      </w:r>
      <w:commentRangeStart w:id="245"/>
      <w:r w:rsidRPr="00715485">
        <w:rPr>
          <w:rFonts w:asciiTheme="minorHAnsi" w:hAnsiTheme="minorHAnsi" w:cstheme="minorHAnsi"/>
          <w:b/>
        </w:rPr>
        <w:t>You will need to account for binding of biochemical species to [Mg</w:t>
      </w:r>
      <w:r w:rsidRPr="00715485">
        <w:rPr>
          <w:rFonts w:asciiTheme="minorHAnsi" w:hAnsiTheme="minorHAnsi" w:cstheme="minorHAnsi"/>
          <w:b/>
          <w:vertAlign w:val="superscript"/>
        </w:rPr>
        <w:t>2+</w:t>
      </w:r>
      <w:r w:rsidRPr="00715485">
        <w:rPr>
          <w:rFonts w:asciiTheme="minorHAnsi" w:hAnsiTheme="minorHAnsi" w:cstheme="minorHAnsi"/>
          <w:b/>
        </w:rPr>
        <w:t>] and [H</w:t>
      </w:r>
      <w:r w:rsidRPr="00715485">
        <w:rPr>
          <w:rFonts w:asciiTheme="minorHAnsi" w:hAnsiTheme="minorHAnsi" w:cstheme="minorHAnsi"/>
          <w:b/>
          <w:vertAlign w:val="superscript"/>
        </w:rPr>
        <w:t>+</w:t>
      </w:r>
      <w:r w:rsidRPr="00715485">
        <w:rPr>
          <w:rFonts w:asciiTheme="minorHAnsi" w:hAnsiTheme="minorHAnsi" w:cstheme="minorHAnsi"/>
          <w:b/>
        </w:rPr>
        <w:t>].</w:t>
      </w:r>
      <w:commentRangeEnd w:id="245"/>
      <w:r w:rsidR="00C15405">
        <w:rPr>
          <w:rStyle w:val="CommentReference"/>
        </w:rPr>
        <w:commentReference w:id="245"/>
      </w:r>
      <w:r w:rsidRPr="00715485">
        <w:rPr>
          <w:rFonts w:asciiTheme="minorHAnsi" w:hAnsiTheme="minorHAnsi" w:cstheme="minorHAnsi"/>
          <w:b/>
        </w:rPr>
        <w:t>)</w:t>
      </w:r>
    </w:p>
    <w:p w14:paraId="1F63D286" w14:textId="5390208A" w:rsidR="00C15405" w:rsidRDefault="00C15405" w:rsidP="0005567D">
      <w:pPr>
        <w:rPr>
          <w:ins w:id="246" w:author="Randall, Ben" w:date="2020-05-13T15:47:00Z"/>
          <w:rFonts w:asciiTheme="minorHAnsi" w:hAnsiTheme="minorHAnsi" w:cstheme="minorHAnsi"/>
          <w:b/>
        </w:rPr>
      </w:pPr>
    </w:p>
    <w:p w14:paraId="5801C149" w14:textId="77777777" w:rsidR="00C15405" w:rsidRDefault="00C15405" w:rsidP="00C15405">
      <w:pPr>
        <w:rPr>
          <w:ins w:id="247" w:author="Randall, Ben" w:date="2020-05-13T15:47:00Z"/>
          <w:rFonts w:asciiTheme="minorHAnsi" w:hAnsiTheme="minorHAnsi" w:cstheme="minorHAnsi"/>
          <w:bCs/>
        </w:rPr>
      </w:pPr>
      <w:ins w:id="248" w:author="Randall, Ben" w:date="2020-05-13T15:47:00Z">
        <w:r>
          <w:rPr>
            <w:rFonts w:asciiTheme="minorHAnsi" w:hAnsiTheme="minorHAnsi" w:cstheme="minorHAnsi"/>
            <w:bCs/>
          </w:rPr>
          <w:t xml:space="preserve">The following solution is for </w:t>
        </w:r>
      </w:ins>
      <m:oMath>
        <m:r>
          <w:ins w:id="249" w:author="Randall, Ben" w:date="2020-05-13T15:47:00Z">
            <w:rPr>
              <w:rFonts w:ascii="Cambria Math" w:hAnsi="Cambria Math" w:cstheme="minorHAnsi"/>
            </w:rPr>
            <m:t>[MgAT</m:t>
          </w:ins>
        </m:r>
        <m:sSup>
          <m:sSupPr>
            <m:ctrlPr>
              <w:ins w:id="250" w:author="Randall, Ben" w:date="2020-05-13T15:47:00Z">
                <w:rPr>
                  <w:rFonts w:ascii="Cambria Math" w:hAnsi="Cambria Math" w:cstheme="minorHAnsi"/>
                  <w:bCs/>
                  <w:i/>
                </w:rPr>
              </w:ins>
            </m:ctrlPr>
          </m:sSupPr>
          <m:e>
            <m:r>
              <w:ins w:id="251" w:author="Randall, Ben" w:date="2020-05-13T15:47:00Z">
                <w:rPr>
                  <w:rFonts w:ascii="Cambria Math" w:hAnsi="Cambria Math" w:cstheme="minorHAnsi"/>
                </w:rPr>
                <m:t>P</m:t>
              </w:ins>
            </m:r>
          </m:e>
          <m:sup>
            <m:r>
              <w:ins w:id="252" w:author="Randall, Ben" w:date="2020-05-13T15:47:00Z">
                <w:rPr>
                  <w:rFonts w:ascii="Cambria Math" w:hAnsi="Cambria Math" w:cstheme="minorHAnsi"/>
                </w:rPr>
                <m:t>2-</m:t>
              </w:ins>
            </m:r>
          </m:sup>
        </m:sSup>
        <m:r>
          <w:ins w:id="253" w:author="Randall, Ben" w:date="2020-05-13T15:47:00Z">
            <w:rPr>
              <w:rFonts w:ascii="Cambria Math" w:hAnsi="Cambria Math" w:cstheme="minorHAnsi"/>
            </w:rPr>
            <m:t>]</m:t>
          </w:ins>
        </m:r>
      </m:oMath>
      <w:ins w:id="254" w:author="Randall, Ben" w:date="2020-05-13T15:47:00Z">
        <w:r>
          <w:rPr>
            <w:rFonts w:asciiTheme="minorHAnsi" w:eastAsiaTheme="minorEastAsia" w:hAnsiTheme="minorHAnsi" w:cstheme="minorHAnsi"/>
            <w:bCs/>
          </w:rPr>
          <w:t xml:space="preserve"> and the others follow similarly. </w:t>
        </w:r>
        <w:r>
          <w:rPr>
            <w:rFonts w:asciiTheme="minorHAnsi" w:hAnsiTheme="minorHAnsi" w:cstheme="minorHAnsi"/>
            <w:bCs/>
          </w:rPr>
          <w:t xml:space="preserve">Considering all of the possible intermediates, we have the following reactions and dissociation constants </w:t>
        </w:r>
      </w:ins>
      <m:oMath>
        <m:sSub>
          <m:sSubPr>
            <m:ctrlPr>
              <w:ins w:id="255" w:author="Randall, Ben" w:date="2020-05-13T15:47:00Z">
                <w:rPr>
                  <w:rFonts w:ascii="Cambria Math" w:hAnsi="Cambria Math" w:cstheme="minorHAnsi"/>
                  <w:bCs/>
                  <w:i/>
                </w:rPr>
              </w:ins>
            </m:ctrlPr>
          </m:sSubPr>
          <m:e>
            <m:r>
              <w:ins w:id="256" w:author="Randall, Ben" w:date="2020-05-13T15:47:00Z">
                <w:rPr>
                  <w:rFonts w:ascii="Cambria Math" w:hAnsi="Cambria Math" w:cstheme="minorHAnsi"/>
                </w:rPr>
                <m:t>K</m:t>
              </w:ins>
            </m:r>
          </m:e>
          <m:sub>
            <m:r>
              <w:ins w:id="257" w:author="Randall, Ben" w:date="2020-05-13T15:47:00Z">
                <w:rPr>
                  <w:rFonts w:ascii="Cambria Math" w:hAnsi="Cambria Math" w:cstheme="minorHAnsi"/>
                </w:rPr>
                <m:t>i</m:t>
              </w:ins>
            </m:r>
          </m:sub>
        </m:sSub>
      </m:oMath>
      <w:ins w:id="258" w:author="Randall, Ben" w:date="2020-05-13T15:47:00Z">
        <w:r>
          <w:rPr>
            <w:rFonts w:asciiTheme="minorHAnsi" w:eastAsiaTheme="minorEastAsia" w:hAnsiTheme="minorHAnsi" w:cstheme="minorHAnsi"/>
            <w:bCs/>
          </w:rPr>
          <w:t>:</w:t>
        </w:r>
        <w:r>
          <w:rPr>
            <w:rFonts w:asciiTheme="minorHAnsi" w:hAnsiTheme="minorHAnsi" w:cstheme="minorHAnsi"/>
            <w:bCs/>
          </w:rPr>
          <w:t xml:space="preserve">  </w:t>
        </w:r>
      </w:ins>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52F45212" w14:textId="77777777" w:rsidTr="002D3EF9">
        <w:trPr>
          <w:ins w:id="259" w:author="Randall, Ben" w:date="2020-05-13T15:47:00Z"/>
        </w:trPr>
        <w:tc>
          <w:tcPr>
            <w:tcW w:w="10165" w:type="dxa"/>
            <w:vAlign w:val="center"/>
          </w:tcPr>
          <w:p w14:paraId="5660FD50" w14:textId="77777777" w:rsidR="00C15405" w:rsidRDefault="00C15405" w:rsidP="002D3EF9">
            <w:pPr>
              <w:jc w:val="center"/>
              <w:rPr>
                <w:ins w:id="260" w:author="Randall, Ben" w:date="2020-05-13T15:47:00Z"/>
                <w:rFonts w:asciiTheme="minorHAnsi" w:hAnsiTheme="minorHAnsi" w:cstheme="minorHAnsi"/>
                <w:bCs/>
              </w:rPr>
            </w:pPr>
            <m:oMathPara>
              <m:oMath>
                <m:r>
                  <w:ins w:id="261" w:author="Randall, Ben" w:date="2020-05-13T15:47:00Z">
                    <w:rPr>
                      <w:rFonts w:ascii="Cambria Math" w:hAnsi="Cambria Math" w:cstheme="minorHAnsi"/>
                    </w:rPr>
                    <m:t>MgAT</m:t>
                  </w:ins>
                </m:r>
                <m:sSup>
                  <m:sSupPr>
                    <m:ctrlPr>
                      <w:ins w:id="262" w:author="Randall, Ben" w:date="2020-05-13T15:47:00Z">
                        <w:rPr>
                          <w:rFonts w:ascii="Cambria Math" w:hAnsi="Cambria Math" w:cstheme="minorHAnsi"/>
                          <w:bCs/>
                          <w:i/>
                        </w:rPr>
                      </w:ins>
                    </m:ctrlPr>
                  </m:sSupPr>
                  <m:e>
                    <m:r>
                      <w:ins w:id="263" w:author="Randall, Ben" w:date="2020-05-13T15:47:00Z">
                        <w:rPr>
                          <w:rFonts w:ascii="Cambria Math" w:hAnsi="Cambria Math" w:cstheme="minorHAnsi"/>
                        </w:rPr>
                        <m:t>P</m:t>
                      </w:ins>
                    </m:r>
                  </m:e>
                  <m:sup>
                    <m:r>
                      <w:ins w:id="264" w:author="Randall, Ben" w:date="2020-05-13T15:47:00Z">
                        <w:rPr>
                          <w:rFonts w:ascii="Cambria Math" w:hAnsi="Cambria Math" w:cstheme="minorHAnsi"/>
                        </w:rPr>
                        <m:t>2-</m:t>
                      </w:ins>
                    </m:r>
                  </m:sup>
                </m:sSup>
                <m:r>
                  <w:ins w:id="265" w:author="Randall, Ben" w:date="2020-05-13T15:47:00Z">
                    <w:rPr>
                      <w:rFonts w:ascii="Cambria Math" w:hAnsi="Cambria Math" w:cstheme="minorHAnsi"/>
                    </w:rPr>
                    <m:t>⇌M</m:t>
                  </w:ins>
                </m:r>
                <m:sSup>
                  <m:sSupPr>
                    <m:ctrlPr>
                      <w:ins w:id="266" w:author="Randall, Ben" w:date="2020-05-13T15:47:00Z">
                        <w:rPr>
                          <w:rFonts w:ascii="Cambria Math" w:hAnsi="Cambria Math" w:cstheme="minorHAnsi"/>
                          <w:bCs/>
                          <w:i/>
                        </w:rPr>
                      </w:ins>
                    </m:ctrlPr>
                  </m:sSupPr>
                  <m:e>
                    <m:r>
                      <w:ins w:id="267" w:author="Randall, Ben" w:date="2020-05-13T15:47:00Z">
                        <w:rPr>
                          <w:rFonts w:ascii="Cambria Math" w:hAnsi="Cambria Math" w:cstheme="minorHAnsi"/>
                        </w:rPr>
                        <m:t>g</m:t>
                      </w:ins>
                    </m:r>
                  </m:e>
                  <m:sup>
                    <m:r>
                      <w:ins w:id="268" w:author="Randall, Ben" w:date="2020-05-13T15:47:00Z">
                        <w:rPr>
                          <w:rFonts w:ascii="Cambria Math" w:hAnsi="Cambria Math" w:cstheme="minorHAnsi"/>
                        </w:rPr>
                        <m:t>2+</m:t>
                      </w:ins>
                    </m:r>
                  </m:sup>
                </m:sSup>
                <m:r>
                  <w:ins w:id="269" w:author="Randall, Ben" w:date="2020-05-13T15:47:00Z">
                    <w:rPr>
                      <w:rFonts w:ascii="Cambria Math" w:hAnsi="Cambria Math" w:cstheme="minorHAnsi"/>
                    </w:rPr>
                    <m:t>+AT</m:t>
                  </w:ins>
                </m:r>
                <m:sSup>
                  <m:sSupPr>
                    <m:ctrlPr>
                      <w:ins w:id="270" w:author="Randall, Ben" w:date="2020-05-13T15:47:00Z">
                        <w:rPr>
                          <w:rFonts w:ascii="Cambria Math" w:hAnsi="Cambria Math" w:cstheme="minorHAnsi"/>
                          <w:bCs/>
                          <w:i/>
                        </w:rPr>
                      </w:ins>
                    </m:ctrlPr>
                  </m:sSupPr>
                  <m:e>
                    <m:r>
                      <w:ins w:id="271" w:author="Randall, Ben" w:date="2020-05-13T15:47:00Z">
                        <w:rPr>
                          <w:rFonts w:ascii="Cambria Math" w:hAnsi="Cambria Math" w:cstheme="minorHAnsi"/>
                        </w:rPr>
                        <m:t>P</m:t>
                      </w:ins>
                    </m:r>
                  </m:e>
                  <m:sup>
                    <m:r>
                      <w:ins w:id="272" w:author="Randall, Ben" w:date="2020-05-13T15:47:00Z">
                        <w:rPr>
                          <w:rFonts w:ascii="Cambria Math" w:hAnsi="Cambria Math" w:cstheme="minorHAnsi"/>
                        </w:rPr>
                        <m:t>4-</m:t>
                      </w:ins>
                    </m:r>
                  </m:sup>
                </m:sSup>
                <m:r>
                  <w:ins w:id="273" w:author="Randall, Ben" w:date="2020-05-13T15:47:00Z">
                    <w:rPr>
                      <w:rFonts w:ascii="Cambria Math" w:hAnsi="Cambria Math" w:cstheme="minorHAnsi"/>
                    </w:rPr>
                    <m:t>⇒</m:t>
                  </w:ins>
                </m:r>
                <m:sSub>
                  <m:sSubPr>
                    <m:ctrlPr>
                      <w:ins w:id="274" w:author="Randall, Ben" w:date="2020-05-13T15:47:00Z">
                        <w:rPr>
                          <w:rFonts w:ascii="Cambria Math" w:hAnsi="Cambria Math" w:cstheme="minorHAnsi"/>
                          <w:bCs/>
                          <w:i/>
                        </w:rPr>
                      </w:ins>
                    </m:ctrlPr>
                  </m:sSubPr>
                  <m:e>
                    <m:r>
                      <w:ins w:id="275" w:author="Randall, Ben" w:date="2020-05-13T15:47:00Z">
                        <w:rPr>
                          <w:rFonts w:ascii="Cambria Math" w:hAnsi="Cambria Math" w:cstheme="minorHAnsi"/>
                        </w:rPr>
                        <m:t>K</m:t>
                      </w:ins>
                    </m:r>
                  </m:e>
                  <m:sub>
                    <m:r>
                      <w:ins w:id="276" w:author="Randall, Ben" w:date="2020-05-13T15:47:00Z">
                        <w:rPr>
                          <w:rFonts w:ascii="Cambria Math" w:hAnsi="Cambria Math" w:cstheme="minorHAnsi"/>
                        </w:rPr>
                        <m:t>MgAT</m:t>
                      </w:ins>
                    </m:r>
                    <m:sSup>
                      <m:sSupPr>
                        <m:ctrlPr>
                          <w:ins w:id="277" w:author="Randall, Ben" w:date="2020-05-13T15:47:00Z">
                            <w:rPr>
                              <w:rFonts w:ascii="Cambria Math" w:hAnsi="Cambria Math" w:cstheme="minorHAnsi"/>
                              <w:bCs/>
                              <w:i/>
                            </w:rPr>
                          </w:ins>
                        </m:ctrlPr>
                      </m:sSupPr>
                      <m:e>
                        <m:r>
                          <w:ins w:id="278" w:author="Randall, Ben" w:date="2020-05-13T15:47:00Z">
                            <w:rPr>
                              <w:rFonts w:ascii="Cambria Math" w:hAnsi="Cambria Math" w:cstheme="minorHAnsi"/>
                            </w:rPr>
                            <m:t>P</m:t>
                          </w:ins>
                        </m:r>
                      </m:e>
                      <m:sup>
                        <m:r>
                          <w:ins w:id="279" w:author="Randall, Ben" w:date="2020-05-13T15:47:00Z">
                            <w:rPr>
                              <w:rFonts w:ascii="Cambria Math" w:hAnsi="Cambria Math" w:cstheme="minorHAnsi"/>
                            </w:rPr>
                            <m:t>2-</m:t>
                          </w:ins>
                        </m:r>
                      </m:sup>
                    </m:sSup>
                  </m:sub>
                </m:sSub>
                <m:r>
                  <w:ins w:id="280" w:author="Randall, Ben" w:date="2020-05-13T15:47:00Z">
                    <w:rPr>
                      <w:rFonts w:ascii="Cambria Math" w:hAnsi="Cambria Math" w:cstheme="minorHAnsi"/>
                    </w:rPr>
                    <m:t>=</m:t>
                  </w:ins>
                </m:r>
                <m:f>
                  <m:fPr>
                    <m:ctrlPr>
                      <w:ins w:id="281" w:author="Randall, Ben" w:date="2020-05-13T15:47:00Z">
                        <w:rPr>
                          <w:rFonts w:ascii="Cambria Math" w:hAnsi="Cambria Math" w:cstheme="minorHAnsi"/>
                          <w:bCs/>
                          <w:i/>
                        </w:rPr>
                      </w:ins>
                    </m:ctrlPr>
                  </m:fPr>
                  <m:num>
                    <m:d>
                      <m:dPr>
                        <m:begChr m:val="["/>
                        <m:endChr m:val="]"/>
                        <m:ctrlPr>
                          <w:ins w:id="282" w:author="Randall, Ben" w:date="2020-05-13T15:47:00Z">
                            <w:rPr>
                              <w:rFonts w:ascii="Cambria Math" w:hAnsi="Cambria Math" w:cstheme="minorHAnsi"/>
                              <w:bCs/>
                              <w:i/>
                            </w:rPr>
                          </w:ins>
                        </m:ctrlPr>
                      </m:dPr>
                      <m:e>
                        <m:r>
                          <w:ins w:id="283" w:author="Randall, Ben" w:date="2020-05-13T15:47:00Z">
                            <w:rPr>
                              <w:rFonts w:ascii="Cambria Math" w:hAnsi="Cambria Math" w:cstheme="minorHAnsi"/>
                            </w:rPr>
                            <m:t>M</m:t>
                          </w:ins>
                        </m:r>
                        <m:sSup>
                          <m:sSupPr>
                            <m:ctrlPr>
                              <w:ins w:id="284" w:author="Randall, Ben" w:date="2020-05-13T15:47:00Z">
                                <w:rPr>
                                  <w:rFonts w:ascii="Cambria Math" w:hAnsi="Cambria Math" w:cstheme="minorHAnsi"/>
                                  <w:bCs/>
                                  <w:i/>
                                </w:rPr>
                              </w:ins>
                            </m:ctrlPr>
                          </m:sSupPr>
                          <m:e>
                            <m:r>
                              <w:ins w:id="285" w:author="Randall, Ben" w:date="2020-05-13T15:47:00Z">
                                <w:rPr>
                                  <w:rFonts w:ascii="Cambria Math" w:hAnsi="Cambria Math" w:cstheme="minorHAnsi"/>
                                </w:rPr>
                                <m:t>g</m:t>
                              </w:ins>
                            </m:r>
                          </m:e>
                          <m:sup>
                            <m:r>
                              <w:ins w:id="286" w:author="Randall, Ben" w:date="2020-05-13T15:47:00Z">
                                <w:rPr>
                                  <w:rFonts w:ascii="Cambria Math" w:hAnsi="Cambria Math" w:cstheme="minorHAnsi"/>
                                </w:rPr>
                                <m:t>2+</m:t>
                              </w:ins>
                            </m:r>
                          </m:sup>
                        </m:sSup>
                      </m:e>
                    </m:d>
                    <m:d>
                      <m:dPr>
                        <m:begChr m:val="["/>
                        <m:endChr m:val="]"/>
                        <m:ctrlPr>
                          <w:ins w:id="287" w:author="Randall, Ben" w:date="2020-05-13T15:47:00Z">
                            <w:rPr>
                              <w:rFonts w:ascii="Cambria Math" w:hAnsi="Cambria Math" w:cstheme="minorHAnsi"/>
                              <w:bCs/>
                              <w:i/>
                            </w:rPr>
                          </w:ins>
                        </m:ctrlPr>
                      </m:dPr>
                      <m:e>
                        <m:r>
                          <w:ins w:id="288" w:author="Randall, Ben" w:date="2020-05-13T15:47:00Z">
                            <w:rPr>
                              <w:rFonts w:ascii="Cambria Math" w:hAnsi="Cambria Math" w:cstheme="minorHAnsi"/>
                            </w:rPr>
                            <m:t>AT</m:t>
                          </w:ins>
                        </m:r>
                        <m:sSup>
                          <m:sSupPr>
                            <m:ctrlPr>
                              <w:ins w:id="289" w:author="Randall, Ben" w:date="2020-05-13T15:47:00Z">
                                <w:rPr>
                                  <w:rFonts w:ascii="Cambria Math" w:hAnsi="Cambria Math" w:cstheme="minorHAnsi"/>
                                  <w:bCs/>
                                  <w:i/>
                                </w:rPr>
                              </w:ins>
                            </m:ctrlPr>
                          </m:sSupPr>
                          <m:e>
                            <m:r>
                              <w:ins w:id="290" w:author="Randall, Ben" w:date="2020-05-13T15:47:00Z">
                                <w:rPr>
                                  <w:rFonts w:ascii="Cambria Math" w:hAnsi="Cambria Math" w:cstheme="minorHAnsi"/>
                                </w:rPr>
                                <m:t>P</m:t>
                              </w:ins>
                            </m:r>
                          </m:e>
                          <m:sup>
                            <m:r>
                              <w:ins w:id="291" w:author="Randall, Ben" w:date="2020-05-13T15:47:00Z">
                                <w:rPr>
                                  <w:rFonts w:ascii="Cambria Math" w:hAnsi="Cambria Math" w:cstheme="minorHAnsi"/>
                                </w:rPr>
                                <m:t>4-</m:t>
                              </w:ins>
                            </m:r>
                          </m:sup>
                        </m:sSup>
                      </m:e>
                    </m:d>
                  </m:num>
                  <m:den>
                    <m:d>
                      <m:dPr>
                        <m:begChr m:val="["/>
                        <m:endChr m:val="]"/>
                        <m:ctrlPr>
                          <w:ins w:id="292" w:author="Randall, Ben" w:date="2020-05-13T15:47:00Z">
                            <w:rPr>
                              <w:rFonts w:ascii="Cambria Math" w:hAnsi="Cambria Math" w:cstheme="minorHAnsi"/>
                              <w:bCs/>
                              <w:i/>
                            </w:rPr>
                          </w:ins>
                        </m:ctrlPr>
                      </m:dPr>
                      <m:e>
                        <m:r>
                          <w:ins w:id="293" w:author="Randall, Ben" w:date="2020-05-13T15:47:00Z">
                            <w:rPr>
                              <w:rFonts w:ascii="Cambria Math" w:hAnsi="Cambria Math" w:cstheme="minorHAnsi"/>
                            </w:rPr>
                            <m:t>MgAT</m:t>
                          </w:ins>
                        </m:r>
                        <m:sSup>
                          <m:sSupPr>
                            <m:ctrlPr>
                              <w:ins w:id="294" w:author="Randall, Ben" w:date="2020-05-13T15:47:00Z">
                                <w:rPr>
                                  <w:rFonts w:ascii="Cambria Math" w:hAnsi="Cambria Math" w:cstheme="minorHAnsi"/>
                                  <w:bCs/>
                                  <w:i/>
                                </w:rPr>
                              </w:ins>
                            </m:ctrlPr>
                          </m:sSupPr>
                          <m:e>
                            <m:r>
                              <w:ins w:id="295" w:author="Randall, Ben" w:date="2020-05-13T15:47:00Z">
                                <w:rPr>
                                  <w:rFonts w:ascii="Cambria Math" w:hAnsi="Cambria Math" w:cstheme="minorHAnsi"/>
                                </w:rPr>
                                <m:t>P</m:t>
                              </w:ins>
                            </m:r>
                          </m:e>
                          <m:sup>
                            <m:r>
                              <w:ins w:id="296" w:author="Randall, Ben" w:date="2020-05-13T15:47:00Z">
                                <w:rPr>
                                  <w:rFonts w:ascii="Cambria Math" w:hAnsi="Cambria Math" w:cstheme="minorHAnsi"/>
                                </w:rPr>
                                <m:t>2-</m:t>
                              </w:ins>
                            </m:r>
                          </m:sup>
                        </m:sSup>
                      </m:e>
                    </m:d>
                  </m:den>
                </m:f>
              </m:oMath>
            </m:oMathPara>
          </w:p>
        </w:tc>
        <w:tc>
          <w:tcPr>
            <w:tcW w:w="625" w:type="dxa"/>
            <w:vAlign w:val="center"/>
          </w:tcPr>
          <w:p w14:paraId="61E2C033" w14:textId="77777777" w:rsidR="00C15405" w:rsidRDefault="00C15405" w:rsidP="002D3EF9">
            <w:pPr>
              <w:jc w:val="center"/>
              <w:rPr>
                <w:ins w:id="297" w:author="Randall, Ben" w:date="2020-05-13T15:47:00Z"/>
                <w:rFonts w:asciiTheme="minorHAnsi" w:hAnsiTheme="minorHAnsi" w:cstheme="minorHAnsi"/>
                <w:bCs/>
              </w:rPr>
            </w:pPr>
            <w:ins w:id="298" w:author="Randall, Ben" w:date="2020-05-13T15:47:00Z">
              <w:r>
                <w:rPr>
                  <w:rFonts w:asciiTheme="minorHAnsi" w:hAnsiTheme="minorHAnsi" w:cstheme="minorHAnsi"/>
                  <w:bCs/>
                </w:rPr>
                <w:t>(1)</w:t>
              </w:r>
            </w:ins>
          </w:p>
        </w:tc>
      </w:tr>
      <w:tr w:rsidR="00C15405" w14:paraId="788C48C3" w14:textId="77777777" w:rsidTr="002D3EF9">
        <w:trPr>
          <w:ins w:id="299" w:author="Randall, Ben" w:date="2020-05-13T15:47:00Z"/>
        </w:trPr>
        <w:tc>
          <w:tcPr>
            <w:tcW w:w="10165" w:type="dxa"/>
            <w:vAlign w:val="center"/>
          </w:tcPr>
          <w:p w14:paraId="01FD6BD0" w14:textId="77777777" w:rsidR="00C15405" w:rsidRDefault="00C15405" w:rsidP="002D3EF9">
            <w:pPr>
              <w:jc w:val="center"/>
              <w:rPr>
                <w:ins w:id="300" w:author="Randall, Ben" w:date="2020-05-13T15:47:00Z"/>
                <w:rFonts w:ascii="Calibri" w:eastAsia="Calibri" w:hAnsi="Calibri" w:cs="Calibri"/>
                <w:bCs/>
              </w:rPr>
            </w:pPr>
            <m:oMathPara>
              <m:oMath>
                <m:r>
                  <w:ins w:id="301" w:author="Randall, Ben" w:date="2020-05-13T15:47:00Z">
                    <w:rPr>
                      <w:rFonts w:ascii="Cambria Math" w:hAnsi="Cambria Math" w:cstheme="minorHAnsi"/>
                    </w:rPr>
                    <m:t>HAT</m:t>
                  </w:ins>
                </m:r>
                <m:sSup>
                  <m:sSupPr>
                    <m:ctrlPr>
                      <w:ins w:id="302" w:author="Randall, Ben" w:date="2020-05-13T15:47:00Z">
                        <w:rPr>
                          <w:rFonts w:ascii="Cambria Math" w:hAnsi="Cambria Math" w:cstheme="minorHAnsi"/>
                          <w:bCs/>
                          <w:i/>
                        </w:rPr>
                      </w:ins>
                    </m:ctrlPr>
                  </m:sSupPr>
                  <m:e>
                    <m:r>
                      <w:ins w:id="303" w:author="Randall, Ben" w:date="2020-05-13T15:47:00Z">
                        <w:rPr>
                          <w:rFonts w:ascii="Cambria Math" w:hAnsi="Cambria Math" w:cstheme="minorHAnsi"/>
                        </w:rPr>
                        <m:t>P</m:t>
                      </w:ins>
                    </m:r>
                  </m:e>
                  <m:sup>
                    <m:r>
                      <w:ins w:id="304" w:author="Randall, Ben" w:date="2020-05-13T15:47:00Z">
                        <w:rPr>
                          <w:rFonts w:ascii="Cambria Math" w:hAnsi="Cambria Math" w:cstheme="minorHAnsi"/>
                        </w:rPr>
                        <m:t>3-</m:t>
                      </w:ins>
                    </m:r>
                  </m:sup>
                </m:sSup>
                <m:r>
                  <w:ins w:id="305" w:author="Randall, Ben" w:date="2020-05-13T15:47:00Z">
                    <w:rPr>
                      <w:rFonts w:ascii="Cambria Math" w:hAnsi="Cambria Math" w:cstheme="minorHAnsi"/>
                    </w:rPr>
                    <m:t>⇌</m:t>
                  </w:ins>
                </m:r>
                <m:sSup>
                  <m:sSupPr>
                    <m:ctrlPr>
                      <w:ins w:id="306" w:author="Randall, Ben" w:date="2020-05-13T15:47:00Z">
                        <w:rPr>
                          <w:rFonts w:ascii="Cambria Math" w:eastAsiaTheme="minorEastAsia" w:hAnsi="Cambria Math" w:cstheme="minorHAnsi"/>
                          <w:bCs/>
                          <w:i/>
                        </w:rPr>
                      </w:ins>
                    </m:ctrlPr>
                  </m:sSupPr>
                  <m:e>
                    <m:r>
                      <w:ins w:id="307" w:author="Randall, Ben" w:date="2020-05-13T15:47:00Z">
                        <w:rPr>
                          <w:rFonts w:ascii="Cambria Math" w:eastAsiaTheme="minorEastAsia" w:hAnsi="Cambria Math" w:cstheme="minorHAnsi"/>
                        </w:rPr>
                        <m:t>H</m:t>
                      </w:ins>
                    </m:r>
                  </m:e>
                  <m:sup>
                    <m:r>
                      <w:ins w:id="308" w:author="Randall, Ben" w:date="2020-05-13T15:47:00Z">
                        <w:rPr>
                          <w:rFonts w:ascii="Cambria Math" w:eastAsiaTheme="minorEastAsia" w:hAnsi="Cambria Math" w:cstheme="minorHAnsi"/>
                        </w:rPr>
                        <m:t>+</m:t>
                      </w:ins>
                    </m:r>
                  </m:sup>
                </m:sSup>
                <m:r>
                  <w:ins w:id="309" w:author="Randall, Ben" w:date="2020-05-13T15:47:00Z">
                    <w:rPr>
                      <w:rFonts w:ascii="Cambria Math" w:eastAsiaTheme="minorEastAsia" w:hAnsi="Cambria Math" w:cstheme="minorHAnsi"/>
                    </w:rPr>
                    <m:t>+AT</m:t>
                  </w:ins>
                </m:r>
                <m:sSup>
                  <m:sSupPr>
                    <m:ctrlPr>
                      <w:ins w:id="310" w:author="Randall, Ben" w:date="2020-05-13T15:47:00Z">
                        <w:rPr>
                          <w:rFonts w:ascii="Cambria Math" w:eastAsiaTheme="minorEastAsia" w:hAnsi="Cambria Math" w:cstheme="minorHAnsi"/>
                          <w:bCs/>
                          <w:i/>
                        </w:rPr>
                      </w:ins>
                    </m:ctrlPr>
                  </m:sSupPr>
                  <m:e>
                    <m:r>
                      <w:ins w:id="311" w:author="Randall, Ben" w:date="2020-05-13T15:47:00Z">
                        <w:rPr>
                          <w:rFonts w:ascii="Cambria Math" w:eastAsiaTheme="minorEastAsia" w:hAnsi="Cambria Math" w:cstheme="minorHAnsi"/>
                        </w:rPr>
                        <m:t>P</m:t>
                      </w:ins>
                    </m:r>
                  </m:e>
                  <m:sup>
                    <m:r>
                      <w:ins w:id="312" w:author="Randall, Ben" w:date="2020-05-13T15:47:00Z">
                        <w:rPr>
                          <w:rFonts w:ascii="Cambria Math" w:eastAsiaTheme="minorEastAsia" w:hAnsi="Cambria Math" w:cstheme="minorHAnsi"/>
                        </w:rPr>
                        <m:t>4-</m:t>
                      </w:ins>
                    </m:r>
                  </m:sup>
                </m:sSup>
                <m:r>
                  <w:ins w:id="313" w:author="Randall, Ben" w:date="2020-05-13T15:47:00Z">
                    <w:rPr>
                      <w:rFonts w:ascii="Cambria Math" w:eastAsiaTheme="minorEastAsia" w:hAnsi="Cambria Math" w:cstheme="minorHAnsi"/>
                    </w:rPr>
                    <m:t>⇒</m:t>
                  </w:ins>
                </m:r>
                <m:sSub>
                  <m:sSubPr>
                    <m:ctrlPr>
                      <w:ins w:id="314" w:author="Randall, Ben" w:date="2020-05-13T15:47:00Z">
                        <w:rPr>
                          <w:rFonts w:ascii="Cambria Math" w:eastAsiaTheme="minorEastAsia" w:hAnsi="Cambria Math" w:cstheme="minorHAnsi"/>
                          <w:bCs/>
                          <w:i/>
                        </w:rPr>
                      </w:ins>
                    </m:ctrlPr>
                  </m:sSubPr>
                  <m:e>
                    <m:r>
                      <w:ins w:id="315" w:author="Randall, Ben" w:date="2020-05-13T15:47:00Z">
                        <w:rPr>
                          <w:rFonts w:ascii="Cambria Math" w:eastAsiaTheme="minorEastAsia" w:hAnsi="Cambria Math" w:cstheme="minorHAnsi"/>
                        </w:rPr>
                        <m:t>K</m:t>
                      </w:ins>
                    </m:r>
                  </m:e>
                  <m:sub>
                    <m:r>
                      <w:ins w:id="316" w:author="Randall, Ben" w:date="2020-05-13T15:47:00Z">
                        <w:rPr>
                          <w:rFonts w:ascii="Cambria Math" w:eastAsiaTheme="minorEastAsia" w:hAnsi="Cambria Math" w:cstheme="minorHAnsi"/>
                        </w:rPr>
                        <m:t>HAT</m:t>
                      </w:ins>
                    </m:r>
                    <m:sSup>
                      <m:sSupPr>
                        <m:ctrlPr>
                          <w:ins w:id="317" w:author="Randall, Ben" w:date="2020-05-13T15:47:00Z">
                            <w:rPr>
                              <w:rFonts w:ascii="Cambria Math" w:eastAsiaTheme="minorEastAsia" w:hAnsi="Cambria Math" w:cstheme="minorHAnsi"/>
                              <w:bCs/>
                              <w:i/>
                            </w:rPr>
                          </w:ins>
                        </m:ctrlPr>
                      </m:sSupPr>
                      <m:e>
                        <m:r>
                          <w:ins w:id="318" w:author="Randall, Ben" w:date="2020-05-13T15:47:00Z">
                            <w:rPr>
                              <w:rFonts w:ascii="Cambria Math" w:eastAsiaTheme="minorEastAsia" w:hAnsi="Cambria Math" w:cstheme="minorHAnsi"/>
                            </w:rPr>
                            <m:t>P</m:t>
                          </w:ins>
                        </m:r>
                      </m:e>
                      <m:sup>
                        <m:r>
                          <w:ins w:id="319" w:author="Randall, Ben" w:date="2020-05-13T15:47:00Z">
                            <w:rPr>
                              <w:rFonts w:ascii="Cambria Math" w:eastAsiaTheme="minorEastAsia" w:hAnsi="Cambria Math" w:cstheme="minorHAnsi"/>
                            </w:rPr>
                            <m:t>3-</m:t>
                          </w:ins>
                        </m:r>
                      </m:sup>
                    </m:sSup>
                  </m:sub>
                </m:sSub>
                <m:r>
                  <w:ins w:id="320" w:author="Randall, Ben" w:date="2020-05-13T15:47:00Z">
                    <w:rPr>
                      <w:rFonts w:ascii="Cambria Math" w:eastAsiaTheme="minorEastAsia" w:hAnsi="Cambria Math" w:cstheme="minorHAnsi"/>
                    </w:rPr>
                    <m:t>=</m:t>
                  </w:ins>
                </m:r>
                <m:f>
                  <m:fPr>
                    <m:ctrlPr>
                      <w:ins w:id="321" w:author="Randall, Ben" w:date="2020-05-13T15:47:00Z">
                        <w:rPr>
                          <w:rFonts w:ascii="Cambria Math" w:eastAsiaTheme="minorEastAsia" w:hAnsi="Cambria Math" w:cstheme="minorHAnsi"/>
                          <w:bCs/>
                          <w:i/>
                        </w:rPr>
                      </w:ins>
                    </m:ctrlPr>
                  </m:fPr>
                  <m:num>
                    <m:d>
                      <m:dPr>
                        <m:begChr m:val="["/>
                        <m:endChr m:val="]"/>
                        <m:ctrlPr>
                          <w:ins w:id="322" w:author="Randall, Ben" w:date="2020-05-13T15:47:00Z">
                            <w:rPr>
                              <w:rFonts w:ascii="Cambria Math" w:eastAsiaTheme="minorEastAsia" w:hAnsi="Cambria Math" w:cstheme="minorHAnsi"/>
                              <w:bCs/>
                              <w:i/>
                            </w:rPr>
                          </w:ins>
                        </m:ctrlPr>
                      </m:dPr>
                      <m:e>
                        <m:sSup>
                          <m:sSupPr>
                            <m:ctrlPr>
                              <w:ins w:id="323" w:author="Randall, Ben" w:date="2020-05-13T15:47:00Z">
                                <w:rPr>
                                  <w:rFonts w:ascii="Cambria Math" w:eastAsiaTheme="minorEastAsia" w:hAnsi="Cambria Math" w:cstheme="minorHAnsi"/>
                                  <w:bCs/>
                                  <w:i/>
                                </w:rPr>
                              </w:ins>
                            </m:ctrlPr>
                          </m:sSupPr>
                          <m:e>
                            <m:r>
                              <w:ins w:id="324" w:author="Randall, Ben" w:date="2020-05-13T15:47:00Z">
                                <w:rPr>
                                  <w:rFonts w:ascii="Cambria Math" w:eastAsiaTheme="minorEastAsia" w:hAnsi="Cambria Math" w:cstheme="minorHAnsi"/>
                                </w:rPr>
                                <m:t>H</m:t>
                              </w:ins>
                            </m:r>
                          </m:e>
                          <m:sup>
                            <m:r>
                              <w:ins w:id="325" w:author="Randall, Ben" w:date="2020-05-13T15:47:00Z">
                                <w:rPr>
                                  <w:rFonts w:ascii="Cambria Math" w:eastAsiaTheme="minorEastAsia" w:hAnsi="Cambria Math" w:cstheme="minorHAnsi"/>
                                </w:rPr>
                                <m:t>+</m:t>
                              </w:ins>
                            </m:r>
                          </m:sup>
                        </m:sSup>
                      </m:e>
                    </m:d>
                    <m:d>
                      <m:dPr>
                        <m:begChr m:val="["/>
                        <m:endChr m:val="]"/>
                        <m:ctrlPr>
                          <w:ins w:id="326" w:author="Randall, Ben" w:date="2020-05-13T15:47:00Z">
                            <w:rPr>
                              <w:rFonts w:ascii="Cambria Math" w:eastAsiaTheme="minorEastAsia" w:hAnsi="Cambria Math" w:cstheme="minorHAnsi"/>
                              <w:bCs/>
                              <w:i/>
                            </w:rPr>
                          </w:ins>
                        </m:ctrlPr>
                      </m:dPr>
                      <m:e>
                        <m:r>
                          <w:ins w:id="327" w:author="Randall, Ben" w:date="2020-05-13T15:47:00Z">
                            <w:rPr>
                              <w:rFonts w:ascii="Cambria Math" w:eastAsiaTheme="minorEastAsia" w:hAnsi="Cambria Math" w:cstheme="minorHAnsi"/>
                            </w:rPr>
                            <m:t>AT</m:t>
                          </w:ins>
                        </m:r>
                        <m:sSup>
                          <m:sSupPr>
                            <m:ctrlPr>
                              <w:ins w:id="328" w:author="Randall, Ben" w:date="2020-05-13T15:47:00Z">
                                <w:rPr>
                                  <w:rFonts w:ascii="Cambria Math" w:eastAsiaTheme="minorEastAsia" w:hAnsi="Cambria Math" w:cstheme="minorHAnsi"/>
                                  <w:bCs/>
                                  <w:i/>
                                </w:rPr>
                              </w:ins>
                            </m:ctrlPr>
                          </m:sSupPr>
                          <m:e>
                            <m:r>
                              <w:ins w:id="329" w:author="Randall, Ben" w:date="2020-05-13T15:47:00Z">
                                <w:rPr>
                                  <w:rFonts w:ascii="Cambria Math" w:eastAsiaTheme="minorEastAsia" w:hAnsi="Cambria Math" w:cstheme="minorHAnsi"/>
                                </w:rPr>
                                <m:t>P</m:t>
                              </w:ins>
                            </m:r>
                          </m:e>
                          <m:sup>
                            <m:r>
                              <w:ins w:id="330" w:author="Randall, Ben" w:date="2020-05-13T15:47:00Z">
                                <w:rPr>
                                  <w:rFonts w:ascii="Cambria Math" w:eastAsiaTheme="minorEastAsia" w:hAnsi="Cambria Math" w:cstheme="minorHAnsi"/>
                                </w:rPr>
                                <m:t>4-</m:t>
                              </w:ins>
                            </m:r>
                          </m:sup>
                        </m:sSup>
                      </m:e>
                    </m:d>
                    <m:ctrlPr>
                      <w:ins w:id="331" w:author="Randall, Ben" w:date="2020-05-13T15:47:00Z">
                        <w:rPr>
                          <w:rFonts w:ascii="Cambria Math" w:hAnsi="Cambria Math" w:cstheme="minorHAnsi"/>
                          <w:bCs/>
                          <w:i/>
                        </w:rPr>
                      </w:ins>
                    </m:ctrlPr>
                  </m:num>
                  <m:den>
                    <m:d>
                      <m:dPr>
                        <m:begChr m:val="["/>
                        <m:endChr m:val="]"/>
                        <m:ctrlPr>
                          <w:ins w:id="332" w:author="Randall, Ben" w:date="2020-05-13T15:47:00Z">
                            <w:rPr>
                              <w:rFonts w:ascii="Cambria Math" w:hAnsi="Cambria Math" w:cstheme="minorHAnsi"/>
                              <w:bCs/>
                              <w:i/>
                            </w:rPr>
                          </w:ins>
                        </m:ctrlPr>
                      </m:dPr>
                      <m:e>
                        <m:r>
                          <w:ins w:id="333" w:author="Randall, Ben" w:date="2020-05-13T15:47:00Z">
                            <w:rPr>
                              <w:rFonts w:ascii="Cambria Math" w:hAnsi="Cambria Math" w:cstheme="minorHAnsi"/>
                            </w:rPr>
                            <m:t>HAT</m:t>
                          </w:ins>
                        </m:r>
                        <m:sSup>
                          <m:sSupPr>
                            <m:ctrlPr>
                              <w:ins w:id="334" w:author="Randall, Ben" w:date="2020-05-13T15:47:00Z">
                                <w:rPr>
                                  <w:rFonts w:ascii="Cambria Math" w:hAnsi="Cambria Math" w:cstheme="minorHAnsi"/>
                                  <w:bCs/>
                                  <w:i/>
                                </w:rPr>
                              </w:ins>
                            </m:ctrlPr>
                          </m:sSupPr>
                          <m:e>
                            <m:r>
                              <w:ins w:id="335" w:author="Randall, Ben" w:date="2020-05-13T15:47:00Z">
                                <w:rPr>
                                  <w:rFonts w:ascii="Cambria Math" w:hAnsi="Cambria Math" w:cstheme="minorHAnsi"/>
                                </w:rPr>
                                <m:t>P</m:t>
                              </w:ins>
                            </m:r>
                          </m:e>
                          <m:sup>
                            <m:r>
                              <w:ins w:id="336" w:author="Randall, Ben" w:date="2020-05-13T15:47:00Z">
                                <w:rPr>
                                  <w:rFonts w:ascii="Cambria Math" w:hAnsi="Cambria Math" w:cstheme="minorHAnsi"/>
                                </w:rPr>
                                <m:t>3-</m:t>
                              </w:ins>
                            </m:r>
                          </m:sup>
                        </m:sSup>
                      </m:e>
                    </m:d>
                  </m:den>
                </m:f>
              </m:oMath>
            </m:oMathPara>
          </w:p>
        </w:tc>
        <w:tc>
          <w:tcPr>
            <w:tcW w:w="625" w:type="dxa"/>
            <w:vAlign w:val="center"/>
          </w:tcPr>
          <w:p w14:paraId="721DB3EC" w14:textId="77777777" w:rsidR="00C15405" w:rsidRDefault="00C15405" w:rsidP="002D3EF9">
            <w:pPr>
              <w:jc w:val="center"/>
              <w:rPr>
                <w:ins w:id="337" w:author="Randall, Ben" w:date="2020-05-13T15:47:00Z"/>
                <w:rFonts w:asciiTheme="minorHAnsi" w:hAnsiTheme="minorHAnsi" w:cstheme="minorHAnsi"/>
                <w:bCs/>
              </w:rPr>
            </w:pPr>
            <w:ins w:id="338" w:author="Randall, Ben" w:date="2020-05-13T15:47:00Z">
              <w:r>
                <w:rPr>
                  <w:rFonts w:asciiTheme="minorHAnsi" w:hAnsiTheme="minorHAnsi" w:cstheme="minorHAnsi"/>
                  <w:bCs/>
                </w:rPr>
                <w:t>(2)</w:t>
              </w:r>
            </w:ins>
          </w:p>
        </w:tc>
      </w:tr>
      <w:tr w:rsidR="00C15405" w14:paraId="37F4C45A" w14:textId="77777777" w:rsidTr="002D3EF9">
        <w:trPr>
          <w:ins w:id="339" w:author="Randall, Ben" w:date="2020-05-13T15:47:00Z"/>
        </w:trPr>
        <w:tc>
          <w:tcPr>
            <w:tcW w:w="10165" w:type="dxa"/>
            <w:vAlign w:val="center"/>
          </w:tcPr>
          <w:p w14:paraId="38D0647D" w14:textId="77777777" w:rsidR="00C15405" w:rsidRDefault="00C15405" w:rsidP="002D3EF9">
            <w:pPr>
              <w:jc w:val="center"/>
              <w:rPr>
                <w:ins w:id="340" w:author="Randall, Ben" w:date="2020-05-13T15:47:00Z"/>
                <w:rFonts w:ascii="Calibri" w:eastAsia="Calibri" w:hAnsi="Calibri" w:cs="Calibri"/>
                <w:bCs/>
              </w:rPr>
            </w:pPr>
            <m:oMathPara>
              <m:oMath>
                <m:r>
                  <w:ins w:id="341" w:author="Randall, Ben" w:date="2020-05-13T15:47:00Z">
                    <w:rPr>
                      <w:rFonts w:ascii="Cambria Math" w:eastAsiaTheme="minorEastAsia" w:hAnsi="Cambria Math" w:cstheme="minorHAnsi"/>
                    </w:rPr>
                    <m:t>MgHAT</m:t>
                  </w:ins>
                </m:r>
                <m:sSup>
                  <m:sSupPr>
                    <m:ctrlPr>
                      <w:ins w:id="342" w:author="Randall, Ben" w:date="2020-05-13T15:47:00Z">
                        <w:rPr>
                          <w:rFonts w:ascii="Cambria Math" w:eastAsiaTheme="minorEastAsia" w:hAnsi="Cambria Math" w:cstheme="minorHAnsi"/>
                          <w:bCs/>
                          <w:i/>
                        </w:rPr>
                      </w:ins>
                    </m:ctrlPr>
                  </m:sSupPr>
                  <m:e>
                    <m:r>
                      <w:ins w:id="343" w:author="Randall, Ben" w:date="2020-05-13T15:47:00Z">
                        <w:rPr>
                          <w:rFonts w:ascii="Cambria Math" w:eastAsiaTheme="minorEastAsia" w:hAnsi="Cambria Math" w:cstheme="minorHAnsi"/>
                        </w:rPr>
                        <m:t>P</m:t>
                      </w:ins>
                    </m:r>
                  </m:e>
                  <m:sup>
                    <m:r>
                      <w:ins w:id="344" w:author="Randall, Ben" w:date="2020-05-13T15:47:00Z">
                        <w:rPr>
                          <w:rFonts w:ascii="Cambria Math" w:eastAsiaTheme="minorEastAsia" w:hAnsi="Cambria Math" w:cstheme="minorHAnsi"/>
                        </w:rPr>
                        <m:t>-</m:t>
                      </w:ins>
                    </m:r>
                  </m:sup>
                </m:sSup>
                <m:r>
                  <w:ins w:id="345" w:author="Randall, Ben" w:date="2020-05-13T15:47:00Z">
                    <w:rPr>
                      <w:rFonts w:ascii="Cambria Math" w:eastAsiaTheme="minorEastAsia" w:hAnsi="Cambria Math" w:cstheme="minorHAnsi"/>
                    </w:rPr>
                    <m:t xml:space="preserve"> </m:t>
                  </w:ins>
                </m:r>
                <m:box>
                  <m:boxPr>
                    <m:opEmu m:val="1"/>
                    <m:ctrlPr>
                      <w:ins w:id="346" w:author="Randall, Ben" w:date="2020-05-13T15:47:00Z">
                        <w:rPr>
                          <w:rFonts w:ascii="Cambria Math" w:eastAsiaTheme="minorEastAsia" w:hAnsi="Cambria Math" w:cstheme="minorHAnsi"/>
                          <w:bCs/>
                          <w:i/>
                        </w:rPr>
                      </w:ins>
                    </m:ctrlPr>
                  </m:boxPr>
                  <m:e>
                    <m:r>
                      <w:ins w:id="347" w:author="Randall, Ben" w:date="2020-05-13T15:47:00Z">
                        <w:rPr>
                          <w:rFonts w:ascii="Cambria Math" w:hAnsi="Cambria Math" w:cstheme="minorHAnsi"/>
                        </w:rPr>
                        <m:t>⇌</m:t>
                      </w:ins>
                    </m:r>
                  </m:e>
                </m:box>
                <m:sSup>
                  <m:sSupPr>
                    <m:ctrlPr>
                      <w:ins w:id="348" w:author="Randall, Ben" w:date="2020-05-13T15:47:00Z">
                        <w:rPr>
                          <w:rFonts w:ascii="Cambria Math" w:hAnsi="Cambria Math" w:cstheme="minorHAnsi"/>
                          <w:bCs/>
                          <w:i/>
                        </w:rPr>
                      </w:ins>
                    </m:ctrlPr>
                  </m:sSupPr>
                  <m:e>
                    <m:r>
                      <w:ins w:id="349" w:author="Randall, Ben" w:date="2020-05-13T15:47:00Z">
                        <w:rPr>
                          <w:rFonts w:ascii="Cambria Math" w:hAnsi="Cambria Math" w:cstheme="minorHAnsi"/>
                        </w:rPr>
                        <m:t>Mg</m:t>
                      </w:ins>
                    </m:r>
                  </m:e>
                  <m:sup>
                    <m:r>
                      <w:ins w:id="350" w:author="Randall, Ben" w:date="2020-05-13T15:47:00Z">
                        <w:rPr>
                          <w:rFonts w:ascii="Cambria Math" w:hAnsi="Cambria Math" w:cstheme="minorHAnsi"/>
                        </w:rPr>
                        <m:t>2+</m:t>
                      </w:ins>
                    </m:r>
                  </m:sup>
                </m:sSup>
                <m:r>
                  <w:ins w:id="351" w:author="Randall, Ben" w:date="2020-05-13T15:47:00Z">
                    <w:rPr>
                      <w:rFonts w:ascii="Cambria Math" w:eastAsiaTheme="minorEastAsia" w:hAnsi="Cambria Math" w:cstheme="minorHAnsi"/>
                    </w:rPr>
                    <m:t>+HAT</m:t>
                  </w:ins>
                </m:r>
                <m:sSup>
                  <m:sSupPr>
                    <m:ctrlPr>
                      <w:ins w:id="352" w:author="Randall, Ben" w:date="2020-05-13T15:47:00Z">
                        <w:rPr>
                          <w:rFonts w:ascii="Cambria Math" w:eastAsiaTheme="minorEastAsia" w:hAnsi="Cambria Math" w:cstheme="minorHAnsi"/>
                          <w:bCs/>
                          <w:i/>
                        </w:rPr>
                      </w:ins>
                    </m:ctrlPr>
                  </m:sSupPr>
                  <m:e>
                    <m:r>
                      <w:ins w:id="353" w:author="Randall, Ben" w:date="2020-05-13T15:47:00Z">
                        <w:rPr>
                          <w:rFonts w:ascii="Cambria Math" w:eastAsiaTheme="minorEastAsia" w:hAnsi="Cambria Math" w:cstheme="minorHAnsi"/>
                        </w:rPr>
                        <m:t>P</m:t>
                      </w:ins>
                    </m:r>
                  </m:e>
                  <m:sup>
                    <m:r>
                      <w:ins w:id="354" w:author="Randall, Ben" w:date="2020-05-13T15:47:00Z">
                        <w:rPr>
                          <w:rFonts w:ascii="Cambria Math" w:eastAsiaTheme="minorEastAsia" w:hAnsi="Cambria Math" w:cstheme="minorHAnsi"/>
                        </w:rPr>
                        <m:t>3-</m:t>
                      </w:ins>
                    </m:r>
                  </m:sup>
                </m:sSup>
                <m:r>
                  <w:ins w:id="355" w:author="Randall, Ben" w:date="2020-05-13T15:47:00Z">
                    <w:rPr>
                      <w:rFonts w:ascii="Cambria Math" w:eastAsiaTheme="minorEastAsia" w:hAnsi="Cambria Math" w:cstheme="minorHAnsi"/>
                    </w:rPr>
                    <m:t>⇒</m:t>
                  </w:ins>
                </m:r>
                <m:sSub>
                  <m:sSubPr>
                    <m:ctrlPr>
                      <w:ins w:id="356" w:author="Randall, Ben" w:date="2020-05-13T15:47:00Z">
                        <w:rPr>
                          <w:rFonts w:ascii="Cambria Math" w:eastAsiaTheme="minorEastAsia" w:hAnsi="Cambria Math" w:cstheme="minorHAnsi"/>
                          <w:bCs/>
                          <w:i/>
                        </w:rPr>
                      </w:ins>
                    </m:ctrlPr>
                  </m:sSubPr>
                  <m:e>
                    <m:r>
                      <w:ins w:id="357" w:author="Randall, Ben" w:date="2020-05-13T15:47:00Z">
                        <w:rPr>
                          <w:rFonts w:ascii="Cambria Math" w:eastAsiaTheme="minorEastAsia" w:hAnsi="Cambria Math" w:cstheme="minorHAnsi"/>
                        </w:rPr>
                        <m:t>K</m:t>
                      </w:ins>
                    </m:r>
                  </m:e>
                  <m:sub>
                    <m:r>
                      <w:ins w:id="358" w:author="Randall, Ben" w:date="2020-05-13T15:47:00Z">
                        <w:rPr>
                          <w:rFonts w:ascii="Cambria Math" w:eastAsiaTheme="minorEastAsia" w:hAnsi="Cambria Math" w:cstheme="minorHAnsi"/>
                        </w:rPr>
                        <m:t>MgHAT</m:t>
                      </w:ins>
                    </m:r>
                    <m:sSup>
                      <m:sSupPr>
                        <m:ctrlPr>
                          <w:ins w:id="359" w:author="Randall, Ben" w:date="2020-05-13T15:47:00Z">
                            <w:rPr>
                              <w:rFonts w:ascii="Cambria Math" w:eastAsiaTheme="minorEastAsia" w:hAnsi="Cambria Math" w:cstheme="minorHAnsi"/>
                              <w:bCs/>
                              <w:i/>
                            </w:rPr>
                          </w:ins>
                        </m:ctrlPr>
                      </m:sSupPr>
                      <m:e>
                        <m:r>
                          <w:ins w:id="360" w:author="Randall, Ben" w:date="2020-05-13T15:47:00Z">
                            <w:rPr>
                              <w:rFonts w:ascii="Cambria Math" w:eastAsiaTheme="minorEastAsia" w:hAnsi="Cambria Math" w:cstheme="minorHAnsi"/>
                            </w:rPr>
                            <m:t>P</m:t>
                          </w:ins>
                        </m:r>
                      </m:e>
                      <m:sup>
                        <m:r>
                          <w:ins w:id="361" w:author="Randall, Ben" w:date="2020-05-13T15:47:00Z">
                            <w:rPr>
                              <w:rFonts w:ascii="Cambria Math" w:eastAsiaTheme="minorEastAsia" w:hAnsi="Cambria Math" w:cstheme="minorHAnsi"/>
                            </w:rPr>
                            <m:t>-</m:t>
                          </w:ins>
                        </m:r>
                      </m:sup>
                    </m:sSup>
                  </m:sub>
                </m:sSub>
                <m:r>
                  <w:ins w:id="362" w:author="Randall, Ben" w:date="2020-05-13T15:47:00Z">
                    <w:rPr>
                      <w:rFonts w:ascii="Cambria Math" w:eastAsiaTheme="minorEastAsia" w:hAnsi="Cambria Math" w:cstheme="minorHAnsi"/>
                    </w:rPr>
                    <m:t>=</m:t>
                  </w:ins>
                </m:r>
                <m:f>
                  <m:fPr>
                    <m:ctrlPr>
                      <w:ins w:id="363" w:author="Randall, Ben" w:date="2020-05-13T15:47:00Z">
                        <w:rPr>
                          <w:rFonts w:ascii="Cambria Math" w:eastAsiaTheme="minorEastAsia" w:hAnsi="Cambria Math" w:cstheme="minorHAnsi"/>
                          <w:bCs/>
                          <w:i/>
                        </w:rPr>
                      </w:ins>
                    </m:ctrlPr>
                  </m:fPr>
                  <m:num>
                    <m:d>
                      <m:dPr>
                        <m:begChr m:val="["/>
                        <m:endChr m:val="]"/>
                        <m:ctrlPr>
                          <w:ins w:id="364" w:author="Randall, Ben" w:date="2020-05-13T15:47:00Z">
                            <w:rPr>
                              <w:rFonts w:ascii="Cambria Math" w:eastAsiaTheme="minorEastAsia" w:hAnsi="Cambria Math" w:cstheme="minorHAnsi"/>
                              <w:bCs/>
                              <w:i/>
                            </w:rPr>
                          </w:ins>
                        </m:ctrlPr>
                      </m:dPr>
                      <m:e>
                        <m:r>
                          <w:ins w:id="365" w:author="Randall, Ben" w:date="2020-05-13T15:47:00Z">
                            <w:rPr>
                              <w:rFonts w:ascii="Cambria Math" w:eastAsiaTheme="minorEastAsia" w:hAnsi="Cambria Math" w:cstheme="minorHAnsi"/>
                            </w:rPr>
                            <m:t>M</m:t>
                          </w:ins>
                        </m:r>
                        <m:sSup>
                          <m:sSupPr>
                            <m:ctrlPr>
                              <w:ins w:id="366" w:author="Randall, Ben" w:date="2020-05-13T15:47:00Z">
                                <w:rPr>
                                  <w:rFonts w:ascii="Cambria Math" w:eastAsiaTheme="minorEastAsia" w:hAnsi="Cambria Math" w:cstheme="minorHAnsi"/>
                                  <w:bCs/>
                                  <w:i/>
                                </w:rPr>
                              </w:ins>
                            </m:ctrlPr>
                          </m:sSupPr>
                          <m:e>
                            <m:r>
                              <w:ins w:id="367" w:author="Randall, Ben" w:date="2020-05-13T15:47:00Z">
                                <w:rPr>
                                  <w:rFonts w:ascii="Cambria Math" w:eastAsiaTheme="minorEastAsia" w:hAnsi="Cambria Math" w:cstheme="minorHAnsi"/>
                                </w:rPr>
                                <m:t>g</m:t>
                              </w:ins>
                            </m:r>
                          </m:e>
                          <m:sup>
                            <m:r>
                              <w:ins w:id="368" w:author="Randall, Ben" w:date="2020-05-13T15:47:00Z">
                                <w:rPr>
                                  <w:rFonts w:ascii="Cambria Math" w:eastAsiaTheme="minorEastAsia" w:hAnsi="Cambria Math" w:cstheme="minorHAnsi"/>
                                </w:rPr>
                                <m:t>2+</m:t>
                              </w:ins>
                            </m:r>
                          </m:sup>
                        </m:sSup>
                      </m:e>
                    </m:d>
                    <m:d>
                      <m:dPr>
                        <m:begChr m:val="["/>
                        <m:endChr m:val="]"/>
                        <m:ctrlPr>
                          <w:ins w:id="369" w:author="Randall, Ben" w:date="2020-05-13T15:47:00Z">
                            <w:rPr>
                              <w:rFonts w:ascii="Cambria Math" w:eastAsiaTheme="minorEastAsia" w:hAnsi="Cambria Math" w:cstheme="minorHAnsi"/>
                              <w:bCs/>
                              <w:i/>
                            </w:rPr>
                          </w:ins>
                        </m:ctrlPr>
                      </m:dPr>
                      <m:e>
                        <m:r>
                          <w:ins w:id="370" w:author="Randall, Ben" w:date="2020-05-13T15:47:00Z">
                            <w:rPr>
                              <w:rFonts w:ascii="Cambria Math" w:eastAsiaTheme="minorEastAsia" w:hAnsi="Cambria Math" w:cstheme="minorHAnsi"/>
                            </w:rPr>
                            <m:t>HAT</m:t>
                          </w:ins>
                        </m:r>
                        <m:sSup>
                          <m:sSupPr>
                            <m:ctrlPr>
                              <w:ins w:id="371" w:author="Randall, Ben" w:date="2020-05-13T15:47:00Z">
                                <w:rPr>
                                  <w:rFonts w:ascii="Cambria Math" w:eastAsiaTheme="minorEastAsia" w:hAnsi="Cambria Math" w:cstheme="minorHAnsi"/>
                                  <w:bCs/>
                                  <w:i/>
                                </w:rPr>
                              </w:ins>
                            </m:ctrlPr>
                          </m:sSupPr>
                          <m:e>
                            <m:r>
                              <w:ins w:id="372" w:author="Randall, Ben" w:date="2020-05-13T15:47:00Z">
                                <w:rPr>
                                  <w:rFonts w:ascii="Cambria Math" w:eastAsiaTheme="minorEastAsia" w:hAnsi="Cambria Math" w:cstheme="minorHAnsi"/>
                                </w:rPr>
                                <m:t>P</m:t>
                              </w:ins>
                            </m:r>
                          </m:e>
                          <m:sup>
                            <m:r>
                              <w:ins w:id="373" w:author="Randall, Ben" w:date="2020-05-13T15:47:00Z">
                                <w:rPr>
                                  <w:rFonts w:ascii="Cambria Math" w:eastAsiaTheme="minorEastAsia" w:hAnsi="Cambria Math" w:cstheme="minorHAnsi"/>
                                </w:rPr>
                                <m:t>3-</m:t>
                              </w:ins>
                            </m:r>
                          </m:sup>
                        </m:sSup>
                      </m:e>
                    </m:d>
                  </m:num>
                  <m:den>
                    <m:d>
                      <m:dPr>
                        <m:begChr m:val="["/>
                        <m:endChr m:val="]"/>
                        <m:ctrlPr>
                          <w:ins w:id="374" w:author="Randall, Ben" w:date="2020-05-13T15:47:00Z">
                            <w:rPr>
                              <w:rFonts w:ascii="Cambria Math" w:eastAsiaTheme="minorEastAsia" w:hAnsi="Cambria Math" w:cstheme="minorHAnsi"/>
                              <w:bCs/>
                              <w:i/>
                            </w:rPr>
                          </w:ins>
                        </m:ctrlPr>
                      </m:dPr>
                      <m:e>
                        <m:r>
                          <w:ins w:id="375" w:author="Randall, Ben" w:date="2020-05-13T15:47:00Z">
                            <w:rPr>
                              <w:rFonts w:ascii="Cambria Math" w:eastAsiaTheme="minorEastAsia" w:hAnsi="Cambria Math" w:cstheme="minorHAnsi"/>
                            </w:rPr>
                            <m:t>MgHAT</m:t>
                          </w:ins>
                        </m:r>
                        <m:sSup>
                          <m:sSupPr>
                            <m:ctrlPr>
                              <w:ins w:id="376" w:author="Randall, Ben" w:date="2020-05-13T15:47:00Z">
                                <w:rPr>
                                  <w:rFonts w:ascii="Cambria Math" w:eastAsiaTheme="minorEastAsia" w:hAnsi="Cambria Math" w:cstheme="minorHAnsi"/>
                                  <w:bCs/>
                                  <w:i/>
                                </w:rPr>
                              </w:ins>
                            </m:ctrlPr>
                          </m:sSupPr>
                          <m:e>
                            <m:r>
                              <w:ins w:id="377" w:author="Randall, Ben" w:date="2020-05-13T15:47:00Z">
                                <w:rPr>
                                  <w:rFonts w:ascii="Cambria Math" w:eastAsiaTheme="minorEastAsia" w:hAnsi="Cambria Math" w:cstheme="minorHAnsi"/>
                                </w:rPr>
                                <m:t>P</m:t>
                              </w:ins>
                            </m:r>
                          </m:e>
                          <m:sup>
                            <m:r>
                              <w:ins w:id="378" w:author="Randall, Ben" w:date="2020-05-13T15:47:00Z">
                                <w:rPr>
                                  <w:rFonts w:ascii="Cambria Math" w:eastAsiaTheme="minorEastAsia" w:hAnsi="Cambria Math" w:cstheme="minorHAnsi"/>
                                </w:rPr>
                                <m:t>-</m:t>
                              </w:ins>
                            </m:r>
                          </m:sup>
                        </m:sSup>
                      </m:e>
                    </m:d>
                  </m:den>
                </m:f>
                <m:r>
                  <w:ins w:id="379" w:author="Randall, Ben" w:date="2020-05-13T15:47:00Z">
                    <w:rPr>
                      <w:rFonts w:ascii="Cambria Math" w:eastAsiaTheme="minorEastAsia" w:hAnsi="Cambria Math" w:cstheme="minorHAnsi"/>
                    </w:rPr>
                    <m:t xml:space="preserve">= </m:t>
                  </w:ins>
                </m:r>
                <m:f>
                  <m:fPr>
                    <m:ctrlPr>
                      <w:ins w:id="380" w:author="Randall, Ben" w:date="2020-05-13T15:47:00Z">
                        <w:rPr>
                          <w:rFonts w:ascii="Cambria Math" w:eastAsiaTheme="minorEastAsia" w:hAnsi="Cambria Math" w:cstheme="minorHAnsi"/>
                          <w:bCs/>
                          <w:i/>
                        </w:rPr>
                      </w:ins>
                    </m:ctrlPr>
                  </m:fPr>
                  <m:num>
                    <m:d>
                      <m:dPr>
                        <m:begChr m:val="["/>
                        <m:endChr m:val="]"/>
                        <m:ctrlPr>
                          <w:ins w:id="381" w:author="Randall, Ben" w:date="2020-05-13T15:47:00Z">
                            <w:rPr>
                              <w:rFonts w:ascii="Cambria Math" w:eastAsiaTheme="minorEastAsia" w:hAnsi="Cambria Math" w:cstheme="minorHAnsi"/>
                              <w:bCs/>
                              <w:i/>
                            </w:rPr>
                          </w:ins>
                        </m:ctrlPr>
                      </m:dPr>
                      <m:e>
                        <m:r>
                          <w:ins w:id="382" w:author="Randall, Ben" w:date="2020-05-13T15:47:00Z">
                            <w:rPr>
                              <w:rFonts w:ascii="Cambria Math" w:eastAsiaTheme="minorEastAsia" w:hAnsi="Cambria Math" w:cstheme="minorHAnsi"/>
                            </w:rPr>
                            <m:t>M</m:t>
                          </w:ins>
                        </m:r>
                        <m:sSup>
                          <m:sSupPr>
                            <m:ctrlPr>
                              <w:ins w:id="383" w:author="Randall, Ben" w:date="2020-05-13T15:47:00Z">
                                <w:rPr>
                                  <w:rFonts w:ascii="Cambria Math" w:eastAsiaTheme="minorEastAsia" w:hAnsi="Cambria Math" w:cstheme="minorHAnsi"/>
                                  <w:bCs/>
                                  <w:i/>
                                </w:rPr>
                              </w:ins>
                            </m:ctrlPr>
                          </m:sSupPr>
                          <m:e>
                            <m:r>
                              <w:ins w:id="384" w:author="Randall, Ben" w:date="2020-05-13T15:47:00Z">
                                <w:rPr>
                                  <w:rFonts w:ascii="Cambria Math" w:eastAsiaTheme="minorEastAsia" w:hAnsi="Cambria Math" w:cstheme="minorHAnsi"/>
                                </w:rPr>
                                <m:t>g</m:t>
                              </w:ins>
                            </m:r>
                          </m:e>
                          <m:sup>
                            <m:r>
                              <w:ins w:id="385" w:author="Randall, Ben" w:date="2020-05-13T15:47:00Z">
                                <w:rPr>
                                  <w:rFonts w:ascii="Cambria Math" w:eastAsiaTheme="minorEastAsia" w:hAnsi="Cambria Math" w:cstheme="minorHAnsi"/>
                                </w:rPr>
                                <m:t>2+</m:t>
                              </w:ins>
                            </m:r>
                          </m:sup>
                        </m:sSup>
                      </m:e>
                    </m:d>
                  </m:num>
                  <m:den>
                    <m:d>
                      <m:dPr>
                        <m:begChr m:val="["/>
                        <m:endChr m:val="]"/>
                        <m:ctrlPr>
                          <w:ins w:id="386" w:author="Randall, Ben" w:date="2020-05-13T15:47:00Z">
                            <w:rPr>
                              <w:rFonts w:ascii="Cambria Math" w:eastAsiaTheme="minorEastAsia" w:hAnsi="Cambria Math" w:cstheme="minorHAnsi"/>
                              <w:bCs/>
                              <w:i/>
                            </w:rPr>
                          </w:ins>
                        </m:ctrlPr>
                      </m:dPr>
                      <m:e>
                        <m:r>
                          <w:ins w:id="387" w:author="Randall, Ben" w:date="2020-05-13T15:47:00Z">
                            <w:rPr>
                              <w:rFonts w:ascii="Cambria Math" w:eastAsiaTheme="minorEastAsia" w:hAnsi="Cambria Math" w:cstheme="minorHAnsi"/>
                            </w:rPr>
                            <m:t>MgHAT</m:t>
                          </w:ins>
                        </m:r>
                        <m:sSup>
                          <m:sSupPr>
                            <m:ctrlPr>
                              <w:ins w:id="388" w:author="Randall, Ben" w:date="2020-05-13T15:47:00Z">
                                <w:rPr>
                                  <w:rFonts w:ascii="Cambria Math" w:eastAsiaTheme="minorEastAsia" w:hAnsi="Cambria Math" w:cstheme="minorHAnsi"/>
                                  <w:bCs/>
                                  <w:i/>
                                </w:rPr>
                              </w:ins>
                            </m:ctrlPr>
                          </m:sSupPr>
                          <m:e>
                            <m:r>
                              <w:ins w:id="389" w:author="Randall, Ben" w:date="2020-05-13T15:47:00Z">
                                <w:rPr>
                                  <w:rFonts w:ascii="Cambria Math" w:eastAsiaTheme="minorEastAsia" w:hAnsi="Cambria Math" w:cstheme="minorHAnsi"/>
                                </w:rPr>
                                <m:t>P</m:t>
                              </w:ins>
                            </m:r>
                          </m:e>
                          <m:sup>
                            <m:r>
                              <w:ins w:id="390" w:author="Randall, Ben" w:date="2020-05-13T15:47:00Z">
                                <w:rPr>
                                  <w:rFonts w:ascii="Cambria Math" w:eastAsiaTheme="minorEastAsia" w:hAnsi="Cambria Math" w:cstheme="minorHAnsi"/>
                                </w:rPr>
                                <m:t>-</m:t>
                              </w:ins>
                            </m:r>
                          </m:sup>
                        </m:sSup>
                      </m:e>
                    </m:d>
                  </m:den>
                </m:f>
                <m:f>
                  <m:fPr>
                    <m:ctrlPr>
                      <w:ins w:id="391" w:author="Randall, Ben" w:date="2020-05-13T15:47:00Z">
                        <w:rPr>
                          <w:rFonts w:ascii="Cambria Math" w:eastAsiaTheme="minorEastAsia" w:hAnsi="Cambria Math" w:cstheme="minorHAnsi"/>
                          <w:bCs/>
                          <w:i/>
                        </w:rPr>
                      </w:ins>
                    </m:ctrlPr>
                  </m:fPr>
                  <m:num>
                    <m:d>
                      <m:dPr>
                        <m:begChr m:val="["/>
                        <m:endChr m:val="]"/>
                        <m:ctrlPr>
                          <w:ins w:id="392" w:author="Randall, Ben" w:date="2020-05-13T15:47:00Z">
                            <w:rPr>
                              <w:rFonts w:ascii="Cambria Math" w:eastAsiaTheme="minorEastAsia" w:hAnsi="Cambria Math" w:cstheme="minorHAnsi"/>
                              <w:bCs/>
                              <w:i/>
                            </w:rPr>
                          </w:ins>
                        </m:ctrlPr>
                      </m:dPr>
                      <m:e>
                        <m:sSup>
                          <m:sSupPr>
                            <m:ctrlPr>
                              <w:ins w:id="393" w:author="Randall, Ben" w:date="2020-05-13T15:47:00Z">
                                <w:rPr>
                                  <w:rFonts w:ascii="Cambria Math" w:eastAsiaTheme="minorEastAsia" w:hAnsi="Cambria Math" w:cstheme="minorHAnsi"/>
                                  <w:bCs/>
                                  <w:i/>
                                </w:rPr>
                              </w:ins>
                            </m:ctrlPr>
                          </m:sSupPr>
                          <m:e>
                            <m:r>
                              <w:ins w:id="394" w:author="Randall, Ben" w:date="2020-05-13T15:47:00Z">
                                <w:rPr>
                                  <w:rFonts w:ascii="Cambria Math" w:eastAsiaTheme="minorEastAsia" w:hAnsi="Cambria Math" w:cstheme="minorHAnsi"/>
                                </w:rPr>
                                <m:t>H</m:t>
                              </w:ins>
                            </m:r>
                          </m:e>
                          <m:sup>
                            <m:r>
                              <w:ins w:id="395" w:author="Randall, Ben" w:date="2020-05-13T15:47:00Z">
                                <w:rPr>
                                  <w:rFonts w:ascii="Cambria Math" w:eastAsiaTheme="minorEastAsia" w:hAnsi="Cambria Math" w:cstheme="minorHAnsi"/>
                                </w:rPr>
                                <m:t>+</m:t>
                              </w:ins>
                            </m:r>
                          </m:sup>
                        </m:sSup>
                      </m:e>
                    </m:d>
                    <m:d>
                      <m:dPr>
                        <m:begChr m:val="["/>
                        <m:endChr m:val="]"/>
                        <m:ctrlPr>
                          <w:ins w:id="396" w:author="Randall, Ben" w:date="2020-05-13T15:47:00Z">
                            <w:rPr>
                              <w:rFonts w:ascii="Cambria Math" w:eastAsiaTheme="minorEastAsia" w:hAnsi="Cambria Math" w:cstheme="minorHAnsi"/>
                              <w:bCs/>
                              <w:i/>
                            </w:rPr>
                          </w:ins>
                        </m:ctrlPr>
                      </m:dPr>
                      <m:e>
                        <m:r>
                          <w:ins w:id="397" w:author="Randall, Ben" w:date="2020-05-13T15:47:00Z">
                            <w:rPr>
                              <w:rFonts w:ascii="Cambria Math" w:eastAsiaTheme="minorEastAsia" w:hAnsi="Cambria Math" w:cstheme="minorHAnsi"/>
                            </w:rPr>
                            <m:t>AT</m:t>
                          </w:ins>
                        </m:r>
                        <m:sSup>
                          <m:sSupPr>
                            <m:ctrlPr>
                              <w:ins w:id="398" w:author="Randall, Ben" w:date="2020-05-13T15:47:00Z">
                                <w:rPr>
                                  <w:rFonts w:ascii="Cambria Math" w:eastAsiaTheme="minorEastAsia" w:hAnsi="Cambria Math" w:cstheme="minorHAnsi"/>
                                  <w:bCs/>
                                  <w:i/>
                                </w:rPr>
                              </w:ins>
                            </m:ctrlPr>
                          </m:sSupPr>
                          <m:e>
                            <m:r>
                              <w:ins w:id="399" w:author="Randall, Ben" w:date="2020-05-13T15:47:00Z">
                                <w:rPr>
                                  <w:rFonts w:ascii="Cambria Math" w:eastAsiaTheme="minorEastAsia" w:hAnsi="Cambria Math" w:cstheme="minorHAnsi"/>
                                </w:rPr>
                                <m:t>P</m:t>
                              </w:ins>
                            </m:r>
                          </m:e>
                          <m:sup>
                            <m:r>
                              <w:ins w:id="400" w:author="Randall, Ben" w:date="2020-05-13T15:47:00Z">
                                <w:rPr>
                                  <w:rFonts w:ascii="Cambria Math" w:eastAsiaTheme="minorEastAsia" w:hAnsi="Cambria Math" w:cstheme="minorHAnsi"/>
                                </w:rPr>
                                <m:t>4-</m:t>
                              </w:ins>
                            </m:r>
                          </m:sup>
                        </m:sSup>
                      </m:e>
                    </m:d>
                  </m:num>
                  <m:den>
                    <m:sSub>
                      <m:sSubPr>
                        <m:ctrlPr>
                          <w:ins w:id="401" w:author="Randall, Ben" w:date="2020-05-13T15:47:00Z">
                            <w:rPr>
                              <w:rFonts w:ascii="Cambria Math" w:eastAsiaTheme="minorEastAsia" w:hAnsi="Cambria Math" w:cstheme="minorHAnsi"/>
                              <w:bCs/>
                              <w:i/>
                            </w:rPr>
                          </w:ins>
                        </m:ctrlPr>
                      </m:sSubPr>
                      <m:e>
                        <m:r>
                          <w:ins w:id="402" w:author="Randall, Ben" w:date="2020-05-13T15:47:00Z">
                            <w:rPr>
                              <w:rFonts w:ascii="Cambria Math" w:eastAsiaTheme="minorEastAsia" w:hAnsi="Cambria Math" w:cstheme="minorHAnsi"/>
                            </w:rPr>
                            <m:t>K</m:t>
                          </w:ins>
                        </m:r>
                      </m:e>
                      <m:sub>
                        <m:r>
                          <w:ins w:id="403" w:author="Randall, Ben" w:date="2020-05-13T15:47:00Z">
                            <w:rPr>
                              <w:rFonts w:ascii="Cambria Math" w:eastAsiaTheme="minorEastAsia" w:hAnsi="Cambria Math" w:cstheme="minorHAnsi"/>
                            </w:rPr>
                            <m:t>HAT</m:t>
                          </w:ins>
                        </m:r>
                        <m:sSup>
                          <m:sSupPr>
                            <m:ctrlPr>
                              <w:ins w:id="404" w:author="Randall, Ben" w:date="2020-05-13T15:47:00Z">
                                <w:rPr>
                                  <w:rFonts w:ascii="Cambria Math" w:eastAsiaTheme="minorEastAsia" w:hAnsi="Cambria Math" w:cstheme="minorHAnsi"/>
                                  <w:bCs/>
                                  <w:i/>
                                </w:rPr>
                              </w:ins>
                            </m:ctrlPr>
                          </m:sSupPr>
                          <m:e>
                            <m:r>
                              <w:ins w:id="405" w:author="Randall, Ben" w:date="2020-05-13T15:47:00Z">
                                <w:rPr>
                                  <w:rFonts w:ascii="Cambria Math" w:eastAsiaTheme="minorEastAsia" w:hAnsi="Cambria Math" w:cstheme="minorHAnsi"/>
                                </w:rPr>
                                <m:t>P</m:t>
                              </w:ins>
                            </m:r>
                          </m:e>
                          <m:sup>
                            <m:r>
                              <w:ins w:id="406" w:author="Randall, Ben" w:date="2020-05-13T15:47:00Z">
                                <w:rPr>
                                  <w:rFonts w:ascii="Cambria Math" w:eastAsiaTheme="minorEastAsia" w:hAnsi="Cambria Math" w:cstheme="minorHAnsi"/>
                                </w:rPr>
                                <m:t>3-</m:t>
                              </w:ins>
                            </m:r>
                          </m:sup>
                        </m:sSup>
                      </m:sub>
                    </m:sSub>
                  </m:den>
                </m:f>
              </m:oMath>
            </m:oMathPara>
          </w:p>
        </w:tc>
        <w:tc>
          <w:tcPr>
            <w:tcW w:w="625" w:type="dxa"/>
            <w:vAlign w:val="center"/>
          </w:tcPr>
          <w:p w14:paraId="2DABEECC" w14:textId="77777777" w:rsidR="00C15405" w:rsidRDefault="00C15405" w:rsidP="002D3EF9">
            <w:pPr>
              <w:jc w:val="center"/>
              <w:rPr>
                <w:ins w:id="407" w:author="Randall, Ben" w:date="2020-05-13T15:47:00Z"/>
                <w:rFonts w:asciiTheme="minorHAnsi" w:hAnsiTheme="minorHAnsi" w:cstheme="minorHAnsi"/>
                <w:bCs/>
              </w:rPr>
            </w:pPr>
            <w:ins w:id="408" w:author="Randall, Ben" w:date="2020-05-13T15:47:00Z">
              <w:r>
                <w:rPr>
                  <w:rFonts w:asciiTheme="minorHAnsi" w:hAnsiTheme="minorHAnsi" w:cstheme="minorHAnsi"/>
                  <w:bCs/>
                </w:rPr>
                <w:t>(3)</w:t>
              </w:r>
            </w:ins>
          </w:p>
        </w:tc>
      </w:tr>
    </w:tbl>
    <w:p w14:paraId="441D8C08" w14:textId="77777777" w:rsidR="00C15405" w:rsidRDefault="00C15405" w:rsidP="00C15405">
      <w:pPr>
        <w:rPr>
          <w:ins w:id="409" w:author="Randall, Ben" w:date="2020-05-13T15:47:00Z"/>
          <w:rFonts w:asciiTheme="minorHAnsi" w:hAnsiTheme="minorHAnsi" w:cstheme="minorHAnsi"/>
          <w:bCs/>
        </w:rPr>
      </w:pPr>
    </w:p>
    <w:p w14:paraId="3C91F8DB" w14:textId="77777777" w:rsidR="00C15405" w:rsidRDefault="00C15405" w:rsidP="00C15405">
      <w:pPr>
        <w:rPr>
          <w:ins w:id="410" w:author="Randall, Ben" w:date="2020-05-13T15:47:00Z"/>
          <w:rFonts w:asciiTheme="minorHAnsi" w:hAnsiTheme="minorHAnsi" w:cstheme="minorHAnsi"/>
          <w:bCs/>
        </w:rPr>
      </w:pPr>
      <w:ins w:id="411" w:author="Randall, Ben" w:date="2020-05-13T15:47:00Z">
        <w:r>
          <w:rPr>
            <w:rFonts w:asciiTheme="minorHAnsi" w:hAnsiTheme="minorHAnsi" w:cstheme="minorHAnsi"/>
            <w:bCs/>
          </w:rPr>
          <w:lastRenderedPageBreak/>
          <w:t xml:space="preserve">Note that the last equality of equation (3) substitutes equation (2) for </w:t>
        </w:r>
      </w:ins>
      <m:oMath>
        <m:d>
          <m:dPr>
            <m:begChr m:val="["/>
            <m:endChr m:val="]"/>
            <m:ctrlPr>
              <w:ins w:id="412" w:author="Randall, Ben" w:date="2020-05-13T15:47:00Z">
                <w:rPr>
                  <w:rFonts w:ascii="Cambria Math" w:hAnsi="Cambria Math" w:cstheme="minorHAnsi"/>
                  <w:bCs/>
                  <w:i/>
                </w:rPr>
              </w:ins>
            </m:ctrlPr>
          </m:dPr>
          <m:e>
            <m:r>
              <w:ins w:id="413" w:author="Randall, Ben" w:date="2020-05-13T15:47:00Z">
                <w:rPr>
                  <w:rFonts w:ascii="Cambria Math" w:hAnsi="Cambria Math" w:cstheme="minorHAnsi"/>
                </w:rPr>
                <m:t>HAT</m:t>
              </w:ins>
            </m:r>
            <m:sSup>
              <m:sSupPr>
                <m:ctrlPr>
                  <w:ins w:id="414" w:author="Randall, Ben" w:date="2020-05-13T15:47:00Z">
                    <w:rPr>
                      <w:rFonts w:ascii="Cambria Math" w:hAnsi="Cambria Math" w:cstheme="minorHAnsi"/>
                      <w:bCs/>
                      <w:i/>
                    </w:rPr>
                  </w:ins>
                </m:ctrlPr>
              </m:sSupPr>
              <m:e>
                <m:r>
                  <w:ins w:id="415" w:author="Randall, Ben" w:date="2020-05-13T15:47:00Z">
                    <w:rPr>
                      <w:rFonts w:ascii="Cambria Math" w:hAnsi="Cambria Math" w:cstheme="minorHAnsi"/>
                    </w:rPr>
                    <m:t>P</m:t>
                  </w:ins>
                </m:r>
              </m:e>
              <m:sup>
                <m:r>
                  <w:ins w:id="416" w:author="Randall, Ben" w:date="2020-05-13T15:47:00Z">
                    <w:rPr>
                      <w:rFonts w:ascii="Cambria Math" w:hAnsi="Cambria Math" w:cstheme="minorHAnsi"/>
                    </w:rPr>
                    <m:t>3-</m:t>
                  </w:ins>
                </m:r>
              </m:sup>
            </m:sSup>
          </m:e>
        </m:d>
      </m:oMath>
      <w:ins w:id="417" w:author="Randall, Ben" w:date="2020-05-13T15:47:00Z">
        <w:r>
          <w:rPr>
            <w:rFonts w:asciiTheme="minorHAnsi" w:eastAsiaTheme="minorEastAsia" w:hAnsiTheme="minorHAnsi" w:cstheme="minorHAnsi"/>
            <w:bCs/>
          </w:rPr>
          <w:t xml:space="preserve">. </w:t>
        </w:r>
        <w:r>
          <w:rPr>
            <w:rFonts w:asciiTheme="minorHAnsi" w:hAnsiTheme="minorHAnsi" w:cstheme="minorHAnsi"/>
            <w:bCs/>
          </w:rPr>
          <w:t xml:space="preserve">The, the total measurable ATP concentration can be determined as </w:t>
        </w:r>
      </w:ins>
    </w:p>
    <w:tbl>
      <w:tblPr>
        <w:tblStyle w:val="TableGrid"/>
        <w:tblpPr w:leftFromText="180" w:rightFromText="180" w:vertAnchor="text" w:tblpY="149"/>
        <w:tblW w:w="0" w:type="auto"/>
        <w:tblLook w:val="04A0" w:firstRow="1" w:lastRow="0" w:firstColumn="1" w:lastColumn="0" w:noHBand="0" w:noVBand="1"/>
      </w:tblPr>
      <w:tblGrid>
        <w:gridCol w:w="10165"/>
        <w:gridCol w:w="625"/>
      </w:tblGrid>
      <w:tr w:rsidR="00C15405" w14:paraId="388D0BF7" w14:textId="77777777" w:rsidTr="002D3EF9">
        <w:trPr>
          <w:ins w:id="418" w:author="Randall, Ben" w:date="2020-05-13T15:47:00Z"/>
        </w:trPr>
        <w:tc>
          <w:tcPr>
            <w:tcW w:w="10165" w:type="dxa"/>
            <w:tcBorders>
              <w:top w:val="nil"/>
              <w:left w:val="nil"/>
              <w:bottom w:val="nil"/>
              <w:right w:val="nil"/>
            </w:tcBorders>
            <w:vAlign w:val="center"/>
          </w:tcPr>
          <w:p w14:paraId="4704BD41" w14:textId="77777777" w:rsidR="00C15405" w:rsidRPr="00386AC9" w:rsidRDefault="002D3EF9" w:rsidP="002D3EF9">
            <w:pPr>
              <w:rPr>
                <w:ins w:id="419" w:author="Randall, Ben" w:date="2020-05-13T15:47:00Z"/>
                <w:rFonts w:asciiTheme="minorHAnsi" w:eastAsiaTheme="minorEastAsia" w:hAnsiTheme="minorHAnsi" w:cstheme="minorHAnsi"/>
                <w:bCs/>
              </w:rPr>
            </w:pPr>
            <m:oMathPara>
              <m:oMath>
                <m:d>
                  <m:dPr>
                    <m:begChr m:val="["/>
                    <m:endChr m:val="]"/>
                    <m:ctrlPr>
                      <w:ins w:id="420" w:author="Randall, Ben" w:date="2020-05-13T15:47:00Z">
                        <w:rPr>
                          <w:rFonts w:ascii="Cambria Math" w:hAnsi="Cambria Math" w:cstheme="minorHAnsi"/>
                          <w:bCs/>
                          <w:i/>
                        </w:rPr>
                      </w:ins>
                    </m:ctrlPr>
                  </m:dPr>
                  <m:e>
                    <m:r>
                      <w:ins w:id="421" w:author="Randall, Ben" w:date="2020-05-13T15:47:00Z">
                        <m:rPr>
                          <m:sty m:val="p"/>
                        </m:rPr>
                        <w:rPr>
                          <w:rFonts w:ascii="Cambria Math" w:hAnsi="Cambria Math" w:cstheme="minorHAnsi"/>
                        </w:rPr>
                        <m:t>Σ</m:t>
                      </w:ins>
                    </m:r>
                    <m:r>
                      <w:ins w:id="422" w:author="Randall, Ben" w:date="2020-05-13T15:47:00Z">
                        <w:rPr>
                          <w:rFonts w:ascii="Cambria Math" w:hAnsi="Cambria Math" w:cstheme="minorHAnsi"/>
                        </w:rPr>
                        <m:t>ATP</m:t>
                      </w:ins>
                    </m:r>
                  </m:e>
                </m:d>
                <m:r>
                  <w:ins w:id="423" w:author="Randall, Ben" w:date="2020-05-13T15:47:00Z">
                    <m:rPr>
                      <m:aln/>
                    </m:rPr>
                    <w:rPr>
                      <w:rFonts w:ascii="Cambria Math" w:hAnsi="Cambria Math" w:cstheme="minorHAnsi"/>
                    </w:rPr>
                    <m:t>=</m:t>
                  </w:ins>
                </m:r>
                <m:d>
                  <m:dPr>
                    <m:begChr m:val="["/>
                    <m:endChr m:val="]"/>
                    <m:ctrlPr>
                      <w:ins w:id="424" w:author="Randall, Ben" w:date="2020-05-13T15:47:00Z">
                        <w:rPr>
                          <w:rFonts w:ascii="Cambria Math" w:hAnsi="Cambria Math" w:cstheme="minorHAnsi"/>
                          <w:bCs/>
                          <w:i/>
                        </w:rPr>
                      </w:ins>
                    </m:ctrlPr>
                  </m:dPr>
                  <m:e>
                    <m:r>
                      <w:ins w:id="425" w:author="Randall, Ben" w:date="2020-05-13T15:47:00Z">
                        <w:rPr>
                          <w:rFonts w:ascii="Cambria Math" w:hAnsi="Cambria Math" w:cstheme="minorHAnsi"/>
                        </w:rPr>
                        <m:t>AT</m:t>
                      </w:ins>
                    </m:r>
                    <m:sSup>
                      <m:sSupPr>
                        <m:ctrlPr>
                          <w:ins w:id="426" w:author="Randall, Ben" w:date="2020-05-13T15:47:00Z">
                            <w:rPr>
                              <w:rFonts w:ascii="Cambria Math" w:hAnsi="Cambria Math" w:cstheme="minorHAnsi"/>
                              <w:bCs/>
                              <w:i/>
                            </w:rPr>
                          </w:ins>
                        </m:ctrlPr>
                      </m:sSupPr>
                      <m:e>
                        <m:r>
                          <w:ins w:id="427" w:author="Randall, Ben" w:date="2020-05-13T15:47:00Z">
                            <w:rPr>
                              <w:rFonts w:ascii="Cambria Math" w:hAnsi="Cambria Math" w:cstheme="minorHAnsi"/>
                            </w:rPr>
                            <m:t>P</m:t>
                          </w:ins>
                        </m:r>
                      </m:e>
                      <m:sup>
                        <m:r>
                          <w:ins w:id="428" w:author="Randall, Ben" w:date="2020-05-13T15:47:00Z">
                            <w:rPr>
                              <w:rFonts w:ascii="Cambria Math" w:hAnsi="Cambria Math" w:cstheme="minorHAnsi"/>
                            </w:rPr>
                            <m:t>4-</m:t>
                          </w:ins>
                        </m:r>
                      </m:sup>
                    </m:sSup>
                  </m:e>
                </m:d>
                <m:r>
                  <w:ins w:id="429" w:author="Randall, Ben" w:date="2020-05-13T15:47:00Z">
                    <w:rPr>
                      <w:rFonts w:ascii="Cambria Math" w:hAnsi="Cambria Math" w:cstheme="minorHAnsi"/>
                    </w:rPr>
                    <m:t>+</m:t>
                  </w:ins>
                </m:r>
                <m:d>
                  <m:dPr>
                    <m:begChr m:val="["/>
                    <m:endChr m:val="]"/>
                    <m:ctrlPr>
                      <w:ins w:id="430" w:author="Randall, Ben" w:date="2020-05-13T15:47:00Z">
                        <w:rPr>
                          <w:rFonts w:ascii="Cambria Math" w:hAnsi="Cambria Math" w:cstheme="minorHAnsi"/>
                          <w:bCs/>
                          <w:i/>
                        </w:rPr>
                      </w:ins>
                    </m:ctrlPr>
                  </m:dPr>
                  <m:e>
                    <m:r>
                      <w:ins w:id="431" w:author="Randall, Ben" w:date="2020-05-13T15:47:00Z">
                        <w:rPr>
                          <w:rFonts w:ascii="Cambria Math" w:hAnsi="Cambria Math" w:cstheme="minorHAnsi"/>
                        </w:rPr>
                        <m:t>HAT</m:t>
                      </w:ins>
                    </m:r>
                    <m:sSup>
                      <m:sSupPr>
                        <m:ctrlPr>
                          <w:ins w:id="432" w:author="Randall, Ben" w:date="2020-05-13T15:47:00Z">
                            <w:rPr>
                              <w:rFonts w:ascii="Cambria Math" w:hAnsi="Cambria Math" w:cstheme="minorHAnsi"/>
                              <w:bCs/>
                              <w:i/>
                            </w:rPr>
                          </w:ins>
                        </m:ctrlPr>
                      </m:sSupPr>
                      <m:e>
                        <m:r>
                          <w:ins w:id="433" w:author="Randall, Ben" w:date="2020-05-13T15:47:00Z">
                            <w:rPr>
                              <w:rFonts w:ascii="Cambria Math" w:hAnsi="Cambria Math" w:cstheme="minorHAnsi"/>
                            </w:rPr>
                            <m:t>P</m:t>
                          </w:ins>
                        </m:r>
                      </m:e>
                      <m:sup>
                        <m:r>
                          <w:ins w:id="434" w:author="Randall, Ben" w:date="2020-05-13T15:47:00Z">
                            <w:rPr>
                              <w:rFonts w:ascii="Cambria Math" w:hAnsi="Cambria Math" w:cstheme="minorHAnsi"/>
                            </w:rPr>
                            <m:t>3-</m:t>
                          </w:ins>
                        </m:r>
                      </m:sup>
                    </m:sSup>
                  </m:e>
                </m:d>
                <m:r>
                  <w:ins w:id="435" w:author="Randall, Ben" w:date="2020-05-13T15:47:00Z">
                    <w:rPr>
                      <w:rFonts w:ascii="Cambria Math" w:hAnsi="Cambria Math" w:cstheme="minorHAnsi"/>
                    </w:rPr>
                    <m:t>+</m:t>
                  </w:ins>
                </m:r>
                <m:d>
                  <m:dPr>
                    <m:begChr m:val="["/>
                    <m:endChr m:val="]"/>
                    <m:ctrlPr>
                      <w:ins w:id="436" w:author="Randall, Ben" w:date="2020-05-13T15:47:00Z">
                        <w:rPr>
                          <w:rFonts w:ascii="Cambria Math" w:hAnsi="Cambria Math" w:cstheme="minorHAnsi"/>
                          <w:bCs/>
                          <w:i/>
                        </w:rPr>
                      </w:ins>
                    </m:ctrlPr>
                  </m:dPr>
                  <m:e>
                    <m:r>
                      <w:ins w:id="437" w:author="Randall, Ben" w:date="2020-05-13T15:47:00Z">
                        <w:rPr>
                          <w:rFonts w:ascii="Cambria Math" w:hAnsi="Cambria Math" w:cstheme="minorHAnsi"/>
                        </w:rPr>
                        <m:t>MgAT</m:t>
                      </w:ins>
                    </m:r>
                    <m:sSup>
                      <m:sSupPr>
                        <m:ctrlPr>
                          <w:ins w:id="438" w:author="Randall, Ben" w:date="2020-05-13T15:47:00Z">
                            <w:rPr>
                              <w:rFonts w:ascii="Cambria Math" w:hAnsi="Cambria Math" w:cstheme="minorHAnsi"/>
                              <w:bCs/>
                              <w:i/>
                            </w:rPr>
                          </w:ins>
                        </m:ctrlPr>
                      </m:sSupPr>
                      <m:e>
                        <m:r>
                          <w:ins w:id="439" w:author="Randall, Ben" w:date="2020-05-13T15:47:00Z">
                            <w:rPr>
                              <w:rFonts w:ascii="Cambria Math" w:hAnsi="Cambria Math" w:cstheme="minorHAnsi"/>
                            </w:rPr>
                            <m:t>P</m:t>
                          </w:ins>
                        </m:r>
                      </m:e>
                      <m:sup>
                        <m:r>
                          <w:ins w:id="440" w:author="Randall, Ben" w:date="2020-05-13T15:47:00Z">
                            <w:rPr>
                              <w:rFonts w:ascii="Cambria Math" w:hAnsi="Cambria Math" w:cstheme="minorHAnsi"/>
                            </w:rPr>
                            <m:t>2-</m:t>
                          </w:ins>
                        </m:r>
                      </m:sup>
                    </m:sSup>
                  </m:e>
                </m:d>
                <m:r>
                  <w:ins w:id="441" w:author="Randall, Ben" w:date="2020-05-13T15:47:00Z">
                    <w:rPr>
                      <w:rFonts w:ascii="Cambria Math" w:hAnsi="Cambria Math" w:cstheme="minorHAnsi"/>
                    </w:rPr>
                    <m:t>+</m:t>
                  </w:ins>
                </m:r>
                <m:d>
                  <m:dPr>
                    <m:begChr m:val="["/>
                    <m:endChr m:val="]"/>
                    <m:ctrlPr>
                      <w:ins w:id="442" w:author="Randall, Ben" w:date="2020-05-13T15:47:00Z">
                        <w:rPr>
                          <w:rFonts w:ascii="Cambria Math" w:hAnsi="Cambria Math" w:cstheme="minorHAnsi"/>
                          <w:bCs/>
                          <w:i/>
                        </w:rPr>
                      </w:ins>
                    </m:ctrlPr>
                  </m:dPr>
                  <m:e>
                    <m:r>
                      <w:ins w:id="443" w:author="Randall, Ben" w:date="2020-05-13T15:47:00Z">
                        <w:rPr>
                          <w:rFonts w:ascii="Cambria Math" w:hAnsi="Cambria Math" w:cstheme="minorHAnsi"/>
                        </w:rPr>
                        <m:t>MgHAT</m:t>
                      </w:ins>
                    </m:r>
                    <m:sSup>
                      <m:sSupPr>
                        <m:ctrlPr>
                          <w:ins w:id="444" w:author="Randall, Ben" w:date="2020-05-13T15:47:00Z">
                            <w:rPr>
                              <w:rFonts w:ascii="Cambria Math" w:hAnsi="Cambria Math" w:cstheme="minorHAnsi"/>
                              <w:bCs/>
                              <w:i/>
                            </w:rPr>
                          </w:ins>
                        </m:ctrlPr>
                      </m:sSupPr>
                      <m:e>
                        <m:r>
                          <w:ins w:id="445" w:author="Randall, Ben" w:date="2020-05-13T15:47:00Z">
                            <w:rPr>
                              <w:rFonts w:ascii="Cambria Math" w:hAnsi="Cambria Math" w:cstheme="minorHAnsi"/>
                            </w:rPr>
                            <m:t>P</m:t>
                          </w:ins>
                        </m:r>
                      </m:e>
                      <m:sup>
                        <m:r>
                          <w:ins w:id="446" w:author="Randall, Ben" w:date="2020-05-13T15:47:00Z">
                            <w:rPr>
                              <w:rFonts w:ascii="Cambria Math" w:hAnsi="Cambria Math" w:cstheme="minorHAnsi"/>
                            </w:rPr>
                            <m:t>-</m:t>
                          </w:ins>
                        </m:r>
                      </m:sup>
                    </m:sSup>
                  </m:e>
                </m:d>
                <m:r>
                  <w:ins w:id="447" w:author="Randall, Ben" w:date="2020-05-13T15:47:00Z">
                    <m:rPr>
                      <m:sty m:val="p"/>
                    </m:rPr>
                    <w:rPr>
                      <w:rFonts w:ascii="Cambria Math" w:hAnsi="Cambria Math" w:cstheme="minorHAnsi"/>
                    </w:rPr>
                    <w:br/>
                  </w:ins>
                </m:r>
              </m:oMath>
              <m:oMath>
                <m:r>
                  <w:ins w:id="448" w:author="Randall, Ben" w:date="2020-05-13T15:47:00Z">
                    <m:rPr>
                      <m:aln/>
                    </m:rPr>
                    <w:rPr>
                      <w:rFonts w:ascii="Cambria Math" w:eastAsiaTheme="minorEastAsia" w:hAnsi="Cambria Math" w:cstheme="minorHAnsi"/>
                    </w:rPr>
                    <m:t>=</m:t>
                  </w:ins>
                </m:r>
                <m:d>
                  <m:dPr>
                    <m:begChr m:val="["/>
                    <m:endChr m:val="]"/>
                    <m:ctrlPr>
                      <w:ins w:id="449" w:author="Randall, Ben" w:date="2020-05-13T15:47:00Z">
                        <w:rPr>
                          <w:rFonts w:ascii="Cambria Math" w:eastAsiaTheme="minorEastAsia" w:hAnsi="Cambria Math" w:cstheme="minorHAnsi"/>
                          <w:bCs/>
                          <w:i/>
                        </w:rPr>
                      </w:ins>
                    </m:ctrlPr>
                  </m:dPr>
                  <m:e>
                    <m:r>
                      <w:ins w:id="450" w:author="Randall, Ben" w:date="2020-05-13T15:47:00Z">
                        <w:rPr>
                          <w:rFonts w:ascii="Cambria Math" w:eastAsiaTheme="minorEastAsia" w:hAnsi="Cambria Math" w:cstheme="minorHAnsi"/>
                        </w:rPr>
                        <m:t>MgAT</m:t>
                      </w:ins>
                    </m:r>
                    <m:sSup>
                      <m:sSupPr>
                        <m:ctrlPr>
                          <w:ins w:id="451" w:author="Randall, Ben" w:date="2020-05-13T15:47:00Z">
                            <w:rPr>
                              <w:rFonts w:ascii="Cambria Math" w:eastAsiaTheme="minorEastAsia" w:hAnsi="Cambria Math" w:cstheme="minorHAnsi"/>
                              <w:bCs/>
                              <w:i/>
                            </w:rPr>
                          </w:ins>
                        </m:ctrlPr>
                      </m:sSupPr>
                      <m:e>
                        <m:r>
                          <w:ins w:id="452" w:author="Randall, Ben" w:date="2020-05-13T15:47:00Z">
                            <w:rPr>
                              <w:rFonts w:ascii="Cambria Math" w:eastAsiaTheme="minorEastAsia" w:hAnsi="Cambria Math" w:cstheme="minorHAnsi"/>
                            </w:rPr>
                            <m:t>P</m:t>
                          </w:ins>
                        </m:r>
                      </m:e>
                      <m:sup>
                        <m:r>
                          <w:ins w:id="453" w:author="Randall, Ben" w:date="2020-05-13T15:47:00Z">
                            <w:rPr>
                              <w:rFonts w:ascii="Cambria Math" w:eastAsiaTheme="minorEastAsia" w:hAnsi="Cambria Math" w:cstheme="minorHAnsi"/>
                            </w:rPr>
                            <m:t>2-</m:t>
                          </w:ins>
                        </m:r>
                      </m:sup>
                    </m:sSup>
                  </m:e>
                </m:d>
                <m:d>
                  <m:dPr>
                    <m:ctrlPr>
                      <w:ins w:id="454" w:author="Randall, Ben" w:date="2020-05-13T15:47:00Z">
                        <w:rPr>
                          <w:rFonts w:ascii="Cambria Math" w:eastAsiaTheme="minorEastAsia" w:hAnsi="Cambria Math" w:cstheme="minorHAnsi"/>
                          <w:bCs/>
                          <w:i/>
                        </w:rPr>
                      </w:ins>
                    </m:ctrlPr>
                  </m:dPr>
                  <m:e>
                    <m:f>
                      <m:fPr>
                        <m:ctrlPr>
                          <w:ins w:id="455" w:author="Randall, Ben" w:date="2020-05-13T15:47:00Z">
                            <w:rPr>
                              <w:rFonts w:ascii="Cambria Math" w:eastAsiaTheme="minorEastAsia" w:hAnsi="Cambria Math" w:cstheme="minorHAnsi"/>
                              <w:bCs/>
                              <w:i/>
                            </w:rPr>
                          </w:ins>
                        </m:ctrlPr>
                      </m:fPr>
                      <m:num>
                        <m:d>
                          <m:dPr>
                            <m:begChr m:val="["/>
                            <m:endChr m:val="]"/>
                            <m:ctrlPr>
                              <w:ins w:id="456" w:author="Randall, Ben" w:date="2020-05-13T15:47:00Z">
                                <w:rPr>
                                  <w:rFonts w:ascii="Cambria Math" w:eastAsiaTheme="minorEastAsia" w:hAnsi="Cambria Math" w:cstheme="minorHAnsi"/>
                                  <w:bCs/>
                                  <w:i/>
                                </w:rPr>
                              </w:ins>
                            </m:ctrlPr>
                          </m:dPr>
                          <m:e>
                            <m:r>
                              <w:ins w:id="457" w:author="Randall, Ben" w:date="2020-05-13T15:47:00Z">
                                <w:rPr>
                                  <w:rFonts w:ascii="Cambria Math" w:eastAsiaTheme="minorEastAsia" w:hAnsi="Cambria Math" w:cstheme="minorHAnsi"/>
                                </w:rPr>
                                <m:t>AT</m:t>
                              </w:ins>
                            </m:r>
                            <m:sSup>
                              <m:sSupPr>
                                <m:ctrlPr>
                                  <w:ins w:id="458" w:author="Randall, Ben" w:date="2020-05-13T15:47:00Z">
                                    <w:rPr>
                                      <w:rFonts w:ascii="Cambria Math" w:eastAsiaTheme="minorEastAsia" w:hAnsi="Cambria Math" w:cstheme="minorHAnsi"/>
                                      <w:bCs/>
                                      <w:i/>
                                    </w:rPr>
                                  </w:ins>
                                </m:ctrlPr>
                              </m:sSupPr>
                              <m:e>
                                <m:r>
                                  <w:ins w:id="459" w:author="Randall, Ben" w:date="2020-05-13T15:47:00Z">
                                    <w:rPr>
                                      <w:rFonts w:ascii="Cambria Math" w:eastAsiaTheme="minorEastAsia" w:hAnsi="Cambria Math" w:cstheme="minorHAnsi"/>
                                    </w:rPr>
                                    <m:t>P</m:t>
                                  </w:ins>
                                </m:r>
                              </m:e>
                              <m:sup>
                                <m:r>
                                  <w:ins w:id="460" w:author="Randall, Ben" w:date="2020-05-13T15:47:00Z">
                                    <w:rPr>
                                      <w:rFonts w:ascii="Cambria Math" w:eastAsiaTheme="minorEastAsia" w:hAnsi="Cambria Math" w:cstheme="minorHAnsi"/>
                                    </w:rPr>
                                    <m:t>4-</m:t>
                                  </w:ins>
                                </m:r>
                              </m:sup>
                            </m:sSup>
                          </m:e>
                        </m:d>
                      </m:num>
                      <m:den>
                        <m:d>
                          <m:dPr>
                            <m:begChr m:val="["/>
                            <m:endChr m:val="]"/>
                            <m:ctrlPr>
                              <w:ins w:id="461" w:author="Randall, Ben" w:date="2020-05-13T15:47:00Z">
                                <w:rPr>
                                  <w:rFonts w:ascii="Cambria Math" w:eastAsiaTheme="minorEastAsia" w:hAnsi="Cambria Math" w:cstheme="minorHAnsi"/>
                                  <w:bCs/>
                                  <w:i/>
                                </w:rPr>
                              </w:ins>
                            </m:ctrlPr>
                          </m:dPr>
                          <m:e>
                            <m:r>
                              <w:ins w:id="462" w:author="Randall, Ben" w:date="2020-05-13T15:47:00Z">
                                <w:rPr>
                                  <w:rFonts w:ascii="Cambria Math" w:eastAsiaTheme="minorEastAsia" w:hAnsi="Cambria Math" w:cstheme="minorHAnsi"/>
                                </w:rPr>
                                <m:t>MgAT</m:t>
                              </w:ins>
                            </m:r>
                            <m:sSup>
                              <m:sSupPr>
                                <m:ctrlPr>
                                  <w:ins w:id="463" w:author="Randall, Ben" w:date="2020-05-13T15:47:00Z">
                                    <w:rPr>
                                      <w:rFonts w:ascii="Cambria Math" w:eastAsiaTheme="minorEastAsia" w:hAnsi="Cambria Math" w:cstheme="minorHAnsi"/>
                                      <w:bCs/>
                                      <w:i/>
                                    </w:rPr>
                                  </w:ins>
                                </m:ctrlPr>
                              </m:sSupPr>
                              <m:e>
                                <m:r>
                                  <w:ins w:id="464" w:author="Randall, Ben" w:date="2020-05-13T15:47:00Z">
                                    <w:rPr>
                                      <w:rFonts w:ascii="Cambria Math" w:eastAsiaTheme="minorEastAsia" w:hAnsi="Cambria Math" w:cstheme="minorHAnsi"/>
                                    </w:rPr>
                                    <m:t>P</m:t>
                                  </w:ins>
                                </m:r>
                              </m:e>
                              <m:sup>
                                <m:r>
                                  <w:ins w:id="465" w:author="Randall, Ben" w:date="2020-05-13T15:47:00Z">
                                    <w:rPr>
                                      <w:rFonts w:ascii="Cambria Math" w:eastAsiaTheme="minorEastAsia" w:hAnsi="Cambria Math" w:cstheme="minorHAnsi"/>
                                    </w:rPr>
                                    <m:t>2-</m:t>
                                  </w:ins>
                                </m:r>
                              </m:sup>
                            </m:sSup>
                          </m:e>
                        </m:d>
                      </m:den>
                    </m:f>
                    <m:r>
                      <w:ins w:id="466" w:author="Randall, Ben" w:date="2020-05-13T15:47:00Z">
                        <w:rPr>
                          <w:rFonts w:ascii="Cambria Math" w:eastAsiaTheme="minorEastAsia" w:hAnsi="Cambria Math" w:cstheme="minorHAnsi"/>
                        </w:rPr>
                        <m:t>+</m:t>
                      </w:ins>
                    </m:r>
                    <m:f>
                      <m:fPr>
                        <m:ctrlPr>
                          <w:ins w:id="467" w:author="Randall, Ben" w:date="2020-05-13T15:47:00Z">
                            <w:rPr>
                              <w:rFonts w:ascii="Cambria Math" w:eastAsiaTheme="minorEastAsia" w:hAnsi="Cambria Math" w:cstheme="minorHAnsi"/>
                              <w:bCs/>
                              <w:i/>
                            </w:rPr>
                          </w:ins>
                        </m:ctrlPr>
                      </m:fPr>
                      <m:num>
                        <m:d>
                          <m:dPr>
                            <m:begChr m:val="["/>
                            <m:endChr m:val="]"/>
                            <m:ctrlPr>
                              <w:ins w:id="468" w:author="Randall, Ben" w:date="2020-05-13T15:47:00Z">
                                <w:rPr>
                                  <w:rFonts w:ascii="Cambria Math" w:eastAsiaTheme="minorEastAsia" w:hAnsi="Cambria Math" w:cstheme="minorHAnsi"/>
                                  <w:bCs/>
                                  <w:i/>
                                </w:rPr>
                              </w:ins>
                            </m:ctrlPr>
                          </m:dPr>
                          <m:e>
                            <m:r>
                              <w:ins w:id="469" w:author="Randall, Ben" w:date="2020-05-13T15:47:00Z">
                                <w:rPr>
                                  <w:rFonts w:ascii="Cambria Math" w:eastAsiaTheme="minorEastAsia" w:hAnsi="Cambria Math" w:cstheme="minorHAnsi"/>
                                </w:rPr>
                                <m:t>HAT</m:t>
                              </w:ins>
                            </m:r>
                            <m:sSup>
                              <m:sSupPr>
                                <m:ctrlPr>
                                  <w:ins w:id="470" w:author="Randall, Ben" w:date="2020-05-13T15:47:00Z">
                                    <w:rPr>
                                      <w:rFonts w:ascii="Cambria Math" w:eastAsiaTheme="minorEastAsia" w:hAnsi="Cambria Math" w:cstheme="minorHAnsi"/>
                                      <w:bCs/>
                                      <w:i/>
                                    </w:rPr>
                                  </w:ins>
                                </m:ctrlPr>
                              </m:sSupPr>
                              <m:e>
                                <m:r>
                                  <w:ins w:id="471" w:author="Randall, Ben" w:date="2020-05-13T15:47:00Z">
                                    <w:rPr>
                                      <w:rFonts w:ascii="Cambria Math" w:eastAsiaTheme="minorEastAsia" w:hAnsi="Cambria Math" w:cstheme="minorHAnsi"/>
                                    </w:rPr>
                                    <m:t>P</m:t>
                                  </w:ins>
                                </m:r>
                              </m:e>
                              <m:sup>
                                <m:r>
                                  <w:ins w:id="472" w:author="Randall, Ben" w:date="2020-05-13T15:47:00Z">
                                    <w:rPr>
                                      <w:rFonts w:ascii="Cambria Math" w:eastAsiaTheme="minorEastAsia" w:hAnsi="Cambria Math" w:cstheme="minorHAnsi"/>
                                    </w:rPr>
                                    <m:t>3-</m:t>
                                  </w:ins>
                                </m:r>
                              </m:sup>
                            </m:sSup>
                          </m:e>
                        </m:d>
                      </m:num>
                      <m:den>
                        <m:d>
                          <m:dPr>
                            <m:begChr m:val="["/>
                            <m:endChr m:val="]"/>
                            <m:ctrlPr>
                              <w:ins w:id="473" w:author="Randall, Ben" w:date="2020-05-13T15:47:00Z">
                                <w:rPr>
                                  <w:rFonts w:ascii="Cambria Math" w:eastAsiaTheme="minorEastAsia" w:hAnsi="Cambria Math" w:cstheme="minorHAnsi"/>
                                  <w:bCs/>
                                  <w:i/>
                                </w:rPr>
                              </w:ins>
                            </m:ctrlPr>
                          </m:dPr>
                          <m:e>
                            <m:r>
                              <w:ins w:id="474" w:author="Randall, Ben" w:date="2020-05-13T15:47:00Z">
                                <w:rPr>
                                  <w:rFonts w:ascii="Cambria Math" w:eastAsiaTheme="minorEastAsia" w:hAnsi="Cambria Math" w:cstheme="minorHAnsi"/>
                                </w:rPr>
                                <m:t>MgAT</m:t>
                              </w:ins>
                            </m:r>
                            <m:sSup>
                              <m:sSupPr>
                                <m:ctrlPr>
                                  <w:ins w:id="475" w:author="Randall, Ben" w:date="2020-05-13T15:47:00Z">
                                    <w:rPr>
                                      <w:rFonts w:ascii="Cambria Math" w:eastAsiaTheme="minorEastAsia" w:hAnsi="Cambria Math" w:cstheme="minorHAnsi"/>
                                      <w:bCs/>
                                      <w:i/>
                                    </w:rPr>
                                  </w:ins>
                                </m:ctrlPr>
                              </m:sSupPr>
                              <m:e>
                                <m:r>
                                  <w:ins w:id="476" w:author="Randall, Ben" w:date="2020-05-13T15:47:00Z">
                                    <w:rPr>
                                      <w:rFonts w:ascii="Cambria Math" w:eastAsiaTheme="minorEastAsia" w:hAnsi="Cambria Math" w:cstheme="minorHAnsi"/>
                                    </w:rPr>
                                    <m:t>P</m:t>
                                  </w:ins>
                                </m:r>
                              </m:e>
                              <m:sup>
                                <m:r>
                                  <w:ins w:id="477" w:author="Randall, Ben" w:date="2020-05-13T15:47:00Z">
                                    <w:rPr>
                                      <w:rFonts w:ascii="Cambria Math" w:eastAsiaTheme="minorEastAsia" w:hAnsi="Cambria Math" w:cstheme="minorHAnsi"/>
                                    </w:rPr>
                                    <m:t>2-</m:t>
                                  </w:ins>
                                </m:r>
                              </m:sup>
                            </m:sSup>
                          </m:e>
                        </m:d>
                      </m:den>
                    </m:f>
                    <m:r>
                      <w:ins w:id="478" w:author="Randall, Ben" w:date="2020-05-13T15:47:00Z">
                        <w:rPr>
                          <w:rFonts w:ascii="Cambria Math" w:eastAsiaTheme="minorEastAsia" w:hAnsi="Cambria Math" w:cstheme="minorHAnsi"/>
                        </w:rPr>
                        <m:t>+1+</m:t>
                      </w:ins>
                    </m:r>
                    <m:f>
                      <m:fPr>
                        <m:ctrlPr>
                          <w:ins w:id="479" w:author="Randall, Ben" w:date="2020-05-13T15:47:00Z">
                            <w:rPr>
                              <w:rFonts w:ascii="Cambria Math" w:eastAsiaTheme="minorEastAsia" w:hAnsi="Cambria Math" w:cstheme="minorHAnsi"/>
                              <w:bCs/>
                              <w:i/>
                            </w:rPr>
                          </w:ins>
                        </m:ctrlPr>
                      </m:fPr>
                      <m:num>
                        <m:d>
                          <m:dPr>
                            <m:begChr m:val="["/>
                            <m:endChr m:val="]"/>
                            <m:ctrlPr>
                              <w:ins w:id="480" w:author="Randall, Ben" w:date="2020-05-13T15:47:00Z">
                                <w:rPr>
                                  <w:rFonts w:ascii="Cambria Math" w:eastAsiaTheme="minorEastAsia" w:hAnsi="Cambria Math" w:cstheme="minorHAnsi"/>
                                  <w:bCs/>
                                  <w:i/>
                                </w:rPr>
                              </w:ins>
                            </m:ctrlPr>
                          </m:dPr>
                          <m:e>
                            <m:r>
                              <w:ins w:id="481" w:author="Randall, Ben" w:date="2020-05-13T15:47:00Z">
                                <w:rPr>
                                  <w:rFonts w:ascii="Cambria Math" w:eastAsiaTheme="minorEastAsia" w:hAnsi="Cambria Math" w:cstheme="minorHAnsi"/>
                                </w:rPr>
                                <m:t>MgHAT</m:t>
                              </w:ins>
                            </m:r>
                            <m:sSup>
                              <m:sSupPr>
                                <m:ctrlPr>
                                  <w:ins w:id="482" w:author="Randall, Ben" w:date="2020-05-13T15:47:00Z">
                                    <w:rPr>
                                      <w:rFonts w:ascii="Cambria Math" w:eastAsiaTheme="minorEastAsia" w:hAnsi="Cambria Math" w:cstheme="minorHAnsi"/>
                                      <w:bCs/>
                                      <w:i/>
                                    </w:rPr>
                                  </w:ins>
                                </m:ctrlPr>
                              </m:sSupPr>
                              <m:e>
                                <m:r>
                                  <w:ins w:id="483" w:author="Randall, Ben" w:date="2020-05-13T15:47:00Z">
                                    <w:rPr>
                                      <w:rFonts w:ascii="Cambria Math" w:eastAsiaTheme="minorEastAsia" w:hAnsi="Cambria Math" w:cstheme="minorHAnsi"/>
                                    </w:rPr>
                                    <m:t>P</m:t>
                                  </w:ins>
                                </m:r>
                              </m:e>
                              <m:sup>
                                <m:r>
                                  <w:ins w:id="484" w:author="Randall, Ben" w:date="2020-05-13T15:47:00Z">
                                    <w:rPr>
                                      <w:rFonts w:ascii="Cambria Math" w:eastAsiaTheme="minorEastAsia" w:hAnsi="Cambria Math" w:cstheme="minorHAnsi"/>
                                    </w:rPr>
                                    <m:t>-</m:t>
                                  </w:ins>
                                </m:r>
                              </m:sup>
                            </m:sSup>
                          </m:e>
                        </m:d>
                      </m:num>
                      <m:den>
                        <m:d>
                          <m:dPr>
                            <m:begChr m:val="["/>
                            <m:endChr m:val="]"/>
                            <m:ctrlPr>
                              <w:ins w:id="485" w:author="Randall, Ben" w:date="2020-05-13T15:47:00Z">
                                <w:rPr>
                                  <w:rFonts w:ascii="Cambria Math" w:eastAsiaTheme="minorEastAsia" w:hAnsi="Cambria Math" w:cstheme="minorHAnsi"/>
                                  <w:bCs/>
                                  <w:i/>
                                </w:rPr>
                              </w:ins>
                            </m:ctrlPr>
                          </m:dPr>
                          <m:e>
                            <m:r>
                              <w:ins w:id="486" w:author="Randall, Ben" w:date="2020-05-13T15:47:00Z">
                                <w:rPr>
                                  <w:rFonts w:ascii="Cambria Math" w:eastAsiaTheme="minorEastAsia" w:hAnsi="Cambria Math" w:cstheme="minorHAnsi"/>
                                </w:rPr>
                                <m:t>MgAT</m:t>
                              </w:ins>
                            </m:r>
                            <m:sSup>
                              <m:sSupPr>
                                <m:ctrlPr>
                                  <w:ins w:id="487" w:author="Randall, Ben" w:date="2020-05-13T15:47:00Z">
                                    <w:rPr>
                                      <w:rFonts w:ascii="Cambria Math" w:eastAsiaTheme="minorEastAsia" w:hAnsi="Cambria Math" w:cstheme="minorHAnsi"/>
                                      <w:bCs/>
                                      <w:i/>
                                    </w:rPr>
                                  </w:ins>
                                </m:ctrlPr>
                              </m:sSupPr>
                              <m:e>
                                <m:r>
                                  <w:ins w:id="488" w:author="Randall, Ben" w:date="2020-05-13T15:47:00Z">
                                    <w:rPr>
                                      <w:rFonts w:ascii="Cambria Math" w:eastAsiaTheme="minorEastAsia" w:hAnsi="Cambria Math" w:cstheme="minorHAnsi"/>
                                    </w:rPr>
                                    <m:t>P</m:t>
                                  </w:ins>
                                </m:r>
                              </m:e>
                              <m:sup>
                                <m:r>
                                  <w:ins w:id="489" w:author="Randall, Ben" w:date="2020-05-13T15:47:00Z">
                                    <w:rPr>
                                      <w:rFonts w:ascii="Cambria Math" w:eastAsiaTheme="minorEastAsia" w:hAnsi="Cambria Math" w:cstheme="minorHAnsi"/>
                                    </w:rPr>
                                    <m:t>2-</m:t>
                                  </w:ins>
                                </m:r>
                              </m:sup>
                            </m:sSup>
                          </m:e>
                        </m:d>
                      </m:den>
                    </m:f>
                  </m:e>
                </m:d>
                <m:r>
                  <w:ins w:id="490" w:author="Randall, Ben" w:date="2020-05-13T15:47:00Z">
                    <m:rPr>
                      <m:sty m:val="p"/>
                    </m:rPr>
                    <w:rPr>
                      <w:rFonts w:ascii="Cambria Math" w:eastAsiaTheme="minorEastAsia" w:hAnsi="Cambria Math" w:cstheme="minorHAnsi"/>
                    </w:rPr>
                    <w:br/>
                  </w:ins>
                </m:r>
              </m:oMath>
              <m:oMath>
                <m:r>
                  <w:ins w:id="491" w:author="Randall, Ben" w:date="2020-05-13T15:47:00Z">
                    <m:rPr>
                      <m:aln/>
                    </m:rPr>
                    <w:rPr>
                      <w:rFonts w:ascii="Cambria Math" w:eastAsiaTheme="minorEastAsia" w:hAnsi="Cambria Math" w:cstheme="minorHAnsi"/>
                    </w:rPr>
                    <m:t>=</m:t>
                  </w:ins>
                </m:r>
                <m:d>
                  <m:dPr>
                    <m:begChr m:val="["/>
                    <m:endChr m:val="]"/>
                    <m:ctrlPr>
                      <w:ins w:id="492" w:author="Randall, Ben" w:date="2020-05-13T15:47:00Z">
                        <w:rPr>
                          <w:rFonts w:ascii="Cambria Math" w:eastAsiaTheme="minorEastAsia" w:hAnsi="Cambria Math" w:cstheme="minorHAnsi"/>
                          <w:bCs/>
                          <w:i/>
                        </w:rPr>
                      </w:ins>
                    </m:ctrlPr>
                  </m:dPr>
                  <m:e>
                    <m:r>
                      <w:ins w:id="493" w:author="Randall, Ben" w:date="2020-05-13T15:47:00Z">
                        <w:rPr>
                          <w:rFonts w:ascii="Cambria Math" w:eastAsiaTheme="minorEastAsia" w:hAnsi="Cambria Math" w:cstheme="minorHAnsi"/>
                        </w:rPr>
                        <m:t>MgAT</m:t>
                      </w:ins>
                    </m:r>
                    <m:sSup>
                      <m:sSupPr>
                        <m:ctrlPr>
                          <w:ins w:id="494" w:author="Randall, Ben" w:date="2020-05-13T15:47:00Z">
                            <w:rPr>
                              <w:rFonts w:ascii="Cambria Math" w:eastAsiaTheme="minorEastAsia" w:hAnsi="Cambria Math" w:cstheme="minorHAnsi"/>
                              <w:bCs/>
                              <w:i/>
                            </w:rPr>
                          </w:ins>
                        </m:ctrlPr>
                      </m:sSupPr>
                      <m:e>
                        <m:r>
                          <w:ins w:id="495" w:author="Randall, Ben" w:date="2020-05-13T15:47:00Z">
                            <w:rPr>
                              <w:rFonts w:ascii="Cambria Math" w:eastAsiaTheme="minorEastAsia" w:hAnsi="Cambria Math" w:cstheme="minorHAnsi"/>
                            </w:rPr>
                            <m:t>P</m:t>
                          </w:ins>
                        </m:r>
                      </m:e>
                      <m:sup>
                        <m:r>
                          <w:ins w:id="496" w:author="Randall, Ben" w:date="2020-05-13T15:47:00Z">
                            <w:rPr>
                              <w:rFonts w:ascii="Cambria Math" w:eastAsiaTheme="minorEastAsia" w:hAnsi="Cambria Math" w:cstheme="minorHAnsi"/>
                            </w:rPr>
                            <m:t>2-</m:t>
                          </w:ins>
                        </m:r>
                      </m:sup>
                    </m:sSup>
                  </m:e>
                </m:d>
                <m:d>
                  <m:dPr>
                    <m:ctrlPr>
                      <w:ins w:id="497" w:author="Randall, Ben" w:date="2020-05-13T15:47:00Z">
                        <w:rPr>
                          <w:rFonts w:ascii="Cambria Math" w:eastAsiaTheme="minorEastAsia" w:hAnsi="Cambria Math" w:cstheme="minorHAnsi"/>
                          <w:bCs/>
                          <w:i/>
                        </w:rPr>
                      </w:ins>
                    </m:ctrlPr>
                  </m:dPr>
                  <m:e>
                    <m:f>
                      <m:fPr>
                        <m:ctrlPr>
                          <w:ins w:id="498" w:author="Randall, Ben" w:date="2020-05-13T15:47:00Z">
                            <w:rPr>
                              <w:rFonts w:ascii="Cambria Math" w:eastAsiaTheme="minorEastAsia" w:hAnsi="Cambria Math" w:cstheme="minorHAnsi"/>
                              <w:bCs/>
                              <w:i/>
                            </w:rPr>
                          </w:ins>
                        </m:ctrlPr>
                      </m:fPr>
                      <m:num>
                        <m:sSub>
                          <m:sSubPr>
                            <m:ctrlPr>
                              <w:ins w:id="499" w:author="Randall, Ben" w:date="2020-05-13T15:47:00Z">
                                <w:rPr>
                                  <w:rFonts w:ascii="Cambria Math" w:eastAsiaTheme="minorEastAsia" w:hAnsi="Cambria Math" w:cstheme="minorHAnsi"/>
                                  <w:bCs/>
                                  <w:i/>
                                </w:rPr>
                              </w:ins>
                            </m:ctrlPr>
                          </m:sSubPr>
                          <m:e>
                            <m:r>
                              <w:ins w:id="500" w:author="Randall, Ben" w:date="2020-05-13T15:47:00Z">
                                <w:rPr>
                                  <w:rFonts w:ascii="Cambria Math" w:eastAsiaTheme="minorEastAsia" w:hAnsi="Cambria Math" w:cstheme="minorHAnsi"/>
                                </w:rPr>
                                <m:t>K</m:t>
                              </w:ins>
                            </m:r>
                          </m:e>
                          <m:sub>
                            <m:r>
                              <w:ins w:id="501" w:author="Randall, Ben" w:date="2020-05-13T15:47:00Z">
                                <w:rPr>
                                  <w:rFonts w:ascii="Cambria Math" w:eastAsiaTheme="minorEastAsia" w:hAnsi="Cambria Math" w:cstheme="minorHAnsi"/>
                                </w:rPr>
                                <m:t>MgAT</m:t>
                              </w:ins>
                            </m:r>
                            <m:sSup>
                              <m:sSupPr>
                                <m:ctrlPr>
                                  <w:ins w:id="502" w:author="Randall, Ben" w:date="2020-05-13T15:47:00Z">
                                    <w:rPr>
                                      <w:rFonts w:ascii="Cambria Math" w:eastAsiaTheme="minorEastAsia" w:hAnsi="Cambria Math" w:cstheme="minorHAnsi"/>
                                      <w:bCs/>
                                      <w:i/>
                                    </w:rPr>
                                  </w:ins>
                                </m:ctrlPr>
                              </m:sSupPr>
                              <m:e>
                                <m:r>
                                  <w:ins w:id="503" w:author="Randall, Ben" w:date="2020-05-13T15:47:00Z">
                                    <w:rPr>
                                      <w:rFonts w:ascii="Cambria Math" w:eastAsiaTheme="minorEastAsia" w:hAnsi="Cambria Math" w:cstheme="minorHAnsi"/>
                                    </w:rPr>
                                    <m:t>P</m:t>
                                  </w:ins>
                                </m:r>
                              </m:e>
                              <m:sup>
                                <m:r>
                                  <w:ins w:id="504" w:author="Randall, Ben" w:date="2020-05-13T15:47:00Z">
                                    <w:rPr>
                                      <w:rFonts w:ascii="Cambria Math" w:eastAsiaTheme="minorEastAsia" w:hAnsi="Cambria Math" w:cstheme="minorHAnsi"/>
                                    </w:rPr>
                                    <m:t>2-</m:t>
                                  </w:ins>
                                </m:r>
                              </m:sup>
                            </m:sSup>
                          </m:sub>
                        </m:sSub>
                      </m:num>
                      <m:den>
                        <m:d>
                          <m:dPr>
                            <m:begChr m:val="["/>
                            <m:endChr m:val="]"/>
                            <m:ctrlPr>
                              <w:ins w:id="505" w:author="Randall, Ben" w:date="2020-05-13T15:47:00Z">
                                <w:rPr>
                                  <w:rFonts w:ascii="Cambria Math" w:eastAsiaTheme="minorEastAsia" w:hAnsi="Cambria Math" w:cstheme="minorHAnsi"/>
                                  <w:bCs/>
                                  <w:i/>
                                </w:rPr>
                              </w:ins>
                            </m:ctrlPr>
                          </m:dPr>
                          <m:e>
                            <m:r>
                              <w:ins w:id="506" w:author="Randall, Ben" w:date="2020-05-13T15:47:00Z">
                                <w:rPr>
                                  <w:rFonts w:ascii="Cambria Math" w:eastAsiaTheme="minorEastAsia" w:hAnsi="Cambria Math" w:cstheme="minorHAnsi"/>
                                </w:rPr>
                                <m:t>M</m:t>
                              </w:ins>
                            </m:r>
                            <m:sSup>
                              <m:sSupPr>
                                <m:ctrlPr>
                                  <w:ins w:id="507" w:author="Randall, Ben" w:date="2020-05-13T15:47:00Z">
                                    <w:rPr>
                                      <w:rFonts w:ascii="Cambria Math" w:eastAsiaTheme="minorEastAsia" w:hAnsi="Cambria Math" w:cstheme="minorHAnsi"/>
                                      <w:bCs/>
                                      <w:i/>
                                    </w:rPr>
                                  </w:ins>
                                </m:ctrlPr>
                              </m:sSupPr>
                              <m:e>
                                <m:r>
                                  <w:ins w:id="508" w:author="Randall, Ben" w:date="2020-05-13T15:47:00Z">
                                    <w:rPr>
                                      <w:rFonts w:ascii="Cambria Math" w:eastAsiaTheme="minorEastAsia" w:hAnsi="Cambria Math" w:cstheme="minorHAnsi"/>
                                    </w:rPr>
                                    <m:t>g</m:t>
                                  </w:ins>
                                </m:r>
                              </m:e>
                              <m:sup>
                                <m:r>
                                  <w:ins w:id="509" w:author="Randall, Ben" w:date="2020-05-13T15:47:00Z">
                                    <w:rPr>
                                      <w:rFonts w:ascii="Cambria Math" w:eastAsiaTheme="minorEastAsia" w:hAnsi="Cambria Math" w:cstheme="minorHAnsi"/>
                                    </w:rPr>
                                    <m:t>2+</m:t>
                                  </w:ins>
                                </m:r>
                              </m:sup>
                            </m:sSup>
                          </m:e>
                        </m:d>
                      </m:den>
                    </m:f>
                    <m:r>
                      <w:ins w:id="510" w:author="Randall, Ben" w:date="2020-05-13T15:47:00Z">
                        <w:rPr>
                          <w:rFonts w:ascii="Cambria Math" w:eastAsiaTheme="minorEastAsia" w:hAnsi="Cambria Math" w:cstheme="minorHAnsi"/>
                        </w:rPr>
                        <m:t>+</m:t>
                      </w:ins>
                    </m:r>
                    <m:f>
                      <m:fPr>
                        <m:ctrlPr>
                          <w:ins w:id="511" w:author="Randall, Ben" w:date="2020-05-13T15:47:00Z">
                            <w:rPr>
                              <w:rFonts w:ascii="Cambria Math" w:eastAsiaTheme="minorEastAsia" w:hAnsi="Cambria Math" w:cstheme="minorHAnsi"/>
                              <w:bCs/>
                              <w:i/>
                            </w:rPr>
                          </w:ins>
                        </m:ctrlPr>
                      </m:fPr>
                      <m:num>
                        <m:d>
                          <m:dPr>
                            <m:begChr m:val="["/>
                            <m:endChr m:val="]"/>
                            <m:ctrlPr>
                              <w:ins w:id="512" w:author="Randall, Ben" w:date="2020-05-13T15:47:00Z">
                                <w:rPr>
                                  <w:rFonts w:ascii="Cambria Math" w:eastAsiaTheme="minorEastAsia" w:hAnsi="Cambria Math" w:cstheme="minorHAnsi"/>
                                  <w:bCs/>
                                  <w:i/>
                                </w:rPr>
                              </w:ins>
                            </m:ctrlPr>
                          </m:dPr>
                          <m:e>
                            <m:sSup>
                              <m:sSupPr>
                                <m:ctrlPr>
                                  <w:ins w:id="513" w:author="Randall, Ben" w:date="2020-05-13T15:47:00Z">
                                    <w:rPr>
                                      <w:rFonts w:ascii="Cambria Math" w:eastAsiaTheme="minorEastAsia" w:hAnsi="Cambria Math" w:cstheme="minorHAnsi"/>
                                      <w:bCs/>
                                      <w:i/>
                                    </w:rPr>
                                  </w:ins>
                                </m:ctrlPr>
                              </m:sSupPr>
                              <m:e>
                                <m:r>
                                  <w:ins w:id="514" w:author="Randall, Ben" w:date="2020-05-13T15:47:00Z">
                                    <w:rPr>
                                      <w:rFonts w:ascii="Cambria Math" w:eastAsiaTheme="minorEastAsia" w:hAnsi="Cambria Math" w:cstheme="minorHAnsi"/>
                                    </w:rPr>
                                    <m:t>H</m:t>
                                  </w:ins>
                                </m:r>
                              </m:e>
                              <m:sup>
                                <m:r>
                                  <w:ins w:id="515" w:author="Randall, Ben" w:date="2020-05-13T15:47:00Z">
                                    <w:rPr>
                                      <w:rFonts w:ascii="Cambria Math" w:eastAsiaTheme="minorEastAsia" w:hAnsi="Cambria Math" w:cstheme="minorHAnsi"/>
                                    </w:rPr>
                                    <m:t>+</m:t>
                                  </w:ins>
                                </m:r>
                              </m:sup>
                            </m:sSup>
                          </m:e>
                        </m:d>
                      </m:num>
                      <m:den>
                        <m:d>
                          <m:dPr>
                            <m:begChr m:val="["/>
                            <m:endChr m:val="]"/>
                            <m:ctrlPr>
                              <w:ins w:id="516" w:author="Randall, Ben" w:date="2020-05-13T15:47:00Z">
                                <w:rPr>
                                  <w:rFonts w:ascii="Cambria Math" w:eastAsiaTheme="minorEastAsia" w:hAnsi="Cambria Math" w:cstheme="minorHAnsi"/>
                                  <w:bCs/>
                                  <w:i/>
                                </w:rPr>
                              </w:ins>
                            </m:ctrlPr>
                          </m:dPr>
                          <m:e>
                            <m:r>
                              <w:ins w:id="517" w:author="Randall, Ben" w:date="2020-05-13T15:47:00Z">
                                <w:rPr>
                                  <w:rFonts w:ascii="Cambria Math" w:eastAsiaTheme="minorEastAsia" w:hAnsi="Cambria Math" w:cstheme="minorHAnsi"/>
                                </w:rPr>
                                <m:t>M</m:t>
                              </w:ins>
                            </m:r>
                            <m:sSup>
                              <m:sSupPr>
                                <m:ctrlPr>
                                  <w:ins w:id="518" w:author="Randall, Ben" w:date="2020-05-13T15:47:00Z">
                                    <w:rPr>
                                      <w:rFonts w:ascii="Cambria Math" w:eastAsiaTheme="minorEastAsia" w:hAnsi="Cambria Math" w:cstheme="minorHAnsi"/>
                                      <w:bCs/>
                                      <w:i/>
                                    </w:rPr>
                                  </w:ins>
                                </m:ctrlPr>
                              </m:sSupPr>
                              <m:e>
                                <m:r>
                                  <w:ins w:id="519" w:author="Randall, Ben" w:date="2020-05-13T15:47:00Z">
                                    <w:rPr>
                                      <w:rFonts w:ascii="Cambria Math" w:eastAsiaTheme="minorEastAsia" w:hAnsi="Cambria Math" w:cstheme="minorHAnsi"/>
                                    </w:rPr>
                                    <m:t>g</m:t>
                                  </w:ins>
                                </m:r>
                              </m:e>
                              <m:sup>
                                <m:r>
                                  <w:ins w:id="520" w:author="Randall, Ben" w:date="2020-05-13T15:47:00Z">
                                    <w:rPr>
                                      <w:rFonts w:ascii="Cambria Math" w:eastAsiaTheme="minorEastAsia" w:hAnsi="Cambria Math" w:cstheme="minorHAnsi"/>
                                    </w:rPr>
                                    <m:t>2+</m:t>
                                  </w:ins>
                                </m:r>
                              </m:sup>
                            </m:sSup>
                          </m:e>
                        </m:d>
                      </m:den>
                    </m:f>
                    <m:f>
                      <m:fPr>
                        <m:ctrlPr>
                          <w:ins w:id="521" w:author="Randall, Ben" w:date="2020-05-13T15:47:00Z">
                            <w:rPr>
                              <w:rFonts w:ascii="Cambria Math" w:eastAsiaTheme="minorEastAsia" w:hAnsi="Cambria Math" w:cstheme="minorHAnsi"/>
                              <w:bCs/>
                              <w:i/>
                            </w:rPr>
                          </w:ins>
                        </m:ctrlPr>
                      </m:fPr>
                      <m:num>
                        <m:sSub>
                          <m:sSubPr>
                            <m:ctrlPr>
                              <w:ins w:id="522" w:author="Randall, Ben" w:date="2020-05-13T15:47:00Z">
                                <w:rPr>
                                  <w:rFonts w:ascii="Cambria Math" w:eastAsiaTheme="minorEastAsia" w:hAnsi="Cambria Math" w:cstheme="minorHAnsi"/>
                                  <w:bCs/>
                                  <w:i/>
                                </w:rPr>
                              </w:ins>
                            </m:ctrlPr>
                          </m:sSubPr>
                          <m:e>
                            <m:r>
                              <w:ins w:id="523" w:author="Randall, Ben" w:date="2020-05-13T15:47:00Z">
                                <w:rPr>
                                  <w:rFonts w:ascii="Cambria Math" w:eastAsiaTheme="minorEastAsia" w:hAnsi="Cambria Math" w:cstheme="minorHAnsi"/>
                                </w:rPr>
                                <m:t>K</m:t>
                              </w:ins>
                            </m:r>
                          </m:e>
                          <m:sub>
                            <m:r>
                              <w:ins w:id="524" w:author="Randall, Ben" w:date="2020-05-13T15:47:00Z">
                                <w:rPr>
                                  <w:rFonts w:ascii="Cambria Math" w:eastAsiaTheme="minorEastAsia" w:hAnsi="Cambria Math" w:cstheme="minorHAnsi"/>
                                </w:rPr>
                                <m:t>MgAT</m:t>
                              </w:ins>
                            </m:r>
                            <m:sSup>
                              <m:sSupPr>
                                <m:ctrlPr>
                                  <w:ins w:id="525" w:author="Randall, Ben" w:date="2020-05-13T15:47:00Z">
                                    <w:rPr>
                                      <w:rFonts w:ascii="Cambria Math" w:eastAsiaTheme="minorEastAsia" w:hAnsi="Cambria Math" w:cstheme="minorHAnsi"/>
                                      <w:bCs/>
                                      <w:i/>
                                    </w:rPr>
                                  </w:ins>
                                </m:ctrlPr>
                              </m:sSupPr>
                              <m:e>
                                <m:r>
                                  <w:ins w:id="526" w:author="Randall, Ben" w:date="2020-05-13T15:47:00Z">
                                    <w:rPr>
                                      <w:rFonts w:ascii="Cambria Math" w:eastAsiaTheme="minorEastAsia" w:hAnsi="Cambria Math" w:cstheme="minorHAnsi"/>
                                    </w:rPr>
                                    <m:t>P</m:t>
                                  </w:ins>
                                </m:r>
                              </m:e>
                              <m:sup>
                                <m:r>
                                  <w:ins w:id="527" w:author="Randall, Ben" w:date="2020-05-13T15:47:00Z">
                                    <w:rPr>
                                      <w:rFonts w:ascii="Cambria Math" w:eastAsiaTheme="minorEastAsia" w:hAnsi="Cambria Math" w:cstheme="minorHAnsi"/>
                                    </w:rPr>
                                    <m:t>2-</m:t>
                                  </w:ins>
                                </m:r>
                              </m:sup>
                            </m:sSup>
                          </m:sub>
                        </m:sSub>
                      </m:num>
                      <m:den>
                        <m:sSub>
                          <m:sSubPr>
                            <m:ctrlPr>
                              <w:ins w:id="528" w:author="Randall, Ben" w:date="2020-05-13T15:47:00Z">
                                <w:rPr>
                                  <w:rFonts w:ascii="Cambria Math" w:eastAsiaTheme="minorEastAsia" w:hAnsi="Cambria Math" w:cstheme="minorHAnsi"/>
                                  <w:bCs/>
                                  <w:i/>
                                </w:rPr>
                              </w:ins>
                            </m:ctrlPr>
                          </m:sSubPr>
                          <m:e>
                            <m:r>
                              <w:ins w:id="529" w:author="Randall, Ben" w:date="2020-05-13T15:47:00Z">
                                <w:rPr>
                                  <w:rFonts w:ascii="Cambria Math" w:eastAsiaTheme="minorEastAsia" w:hAnsi="Cambria Math" w:cstheme="minorHAnsi"/>
                                </w:rPr>
                                <m:t>K</m:t>
                              </w:ins>
                            </m:r>
                          </m:e>
                          <m:sub>
                            <m:r>
                              <w:ins w:id="530" w:author="Randall, Ben" w:date="2020-05-13T15:47:00Z">
                                <w:rPr>
                                  <w:rFonts w:ascii="Cambria Math" w:eastAsiaTheme="minorEastAsia" w:hAnsi="Cambria Math" w:cstheme="minorHAnsi"/>
                                </w:rPr>
                                <m:t>HAT</m:t>
                              </w:ins>
                            </m:r>
                            <m:sSup>
                              <m:sSupPr>
                                <m:ctrlPr>
                                  <w:ins w:id="531" w:author="Randall, Ben" w:date="2020-05-13T15:47:00Z">
                                    <w:rPr>
                                      <w:rFonts w:ascii="Cambria Math" w:eastAsiaTheme="minorEastAsia" w:hAnsi="Cambria Math" w:cstheme="minorHAnsi"/>
                                      <w:bCs/>
                                      <w:i/>
                                    </w:rPr>
                                  </w:ins>
                                </m:ctrlPr>
                              </m:sSupPr>
                              <m:e>
                                <m:r>
                                  <w:ins w:id="532" w:author="Randall, Ben" w:date="2020-05-13T15:47:00Z">
                                    <w:rPr>
                                      <w:rFonts w:ascii="Cambria Math" w:eastAsiaTheme="minorEastAsia" w:hAnsi="Cambria Math" w:cstheme="minorHAnsi"/>
                                    </w:rPr>
                                    <m:t>P</m:t>
                                  </w:ins>
                                </m:r>
                              </m:e>
                              <m:sup>
                                <m:r>
                                  <w:ins w:id="533" w:author="Randall, Ben" w:date="2020-05-13T15:47:00Z">
                                    <w:rPr>
                                      <w:rFonts w:ascii="Cambria Math" w:eastAsiaTheme="minorEastAsia" w:hAnsi="Cambria Math" w:cstheme="minorHAnsi"/>
                                    </w:rPr>
                                    <m:t>3-</m:t>
                                  </w:ins>
                                </m:r>
                              </m:sup>
                            </m:sSup>
                          </m:sub>
                        </m:sSub>
                      </m:den>
                    </m:f>
                    <m:r>
                      <w:ins w:id="534" w:author="Randall, Ben" w:date="2020-05-13T15:47:00Z">
                        <w:rPr>
                          <w:rFonts w:ascii="Cambria Math" w:eastAsiaTheme="minorEastAsia" w:hAnsi="Cambria Math" w:cstheme="minorHAnsi"/>
                        </w:rPr>
                        <m:t>+1+</m:t>
                      </w:ins>
                    </m:r>
                    <m:d>
                      <m:dPr>
                        <m:begChr m:val="["/>
                        <m:endChr m:val="]"/>
                        <m:ctrlPr>
                          <w:ins w:id="535" w:author="Randall, Ben" w:date="2020-05-13T15:47:00Z">
                            <w:rPr>
                              <w:rFonts w:ascii="Cambria Math" w:eastAsiaTheme="minorEastAsia" w:hAnsi="Cambria Math" w:cstheme="minorHAnsi"/>
                              <w:bCs/>
                              <w:i/>
                            </w:rPr>
                          </w:ins>
                        </m:ctrlPr>
                      </m:dPr>
                      <m:e>
                        <m:sSup>
                          <m:sSupPr>
                            <m:ctrlPr>
                              <w:ins w:id="536" w:author="Randall, Ben" w:date="2020-05-13T15:47:00Z">
                                <w:rPr>
                                  <w:rFonts w:ascii="Cambria Math" w:eastAsiaTheme="minorEastAsia" w:hAnsi="Cambria Math" w:cstheme="minorHAnsi"/>
                                  <w:bCs/>
                                  <w:i/>
                                </w:rPr>
                              </w:ins>
                            </m:ctrlPr>
                          </m:sSupPr>
                          <m:e>
                            <m:r>
                              <w:ins w:id="537" w:author="Randall, Ben" w:date="2020-05-13T15:47:00Z">
                                <w:rPr>
                                  <w:rFonts w:ascii="Cambria Math" w:eastAsiaTheme="minorEastAsia" w:hAnsi="Cambria Math" w:cstheme="minorHAnsi"/>
                                </w:rPr>
                                <m:t>H</m:t>
                              </w:ins>
                            </m:r>
                          </m:e>
                          <m:sup>
                            <m:r>
                              <w:ins w:id="538" w:author="Randall, Ben" w:date="2020-05-13T15:47:00Z">
                                <w:rPr>
                                  <w:rFonts w:ascii="Cambria Math" w:eastAsiaTheme="minorEastAsia" w:hAnsi="Cambria Math" w:cstheme="minorHAnsi"/>
                                </w:rPr>
                                <m:t>+</m:t>
                              </w:ins>
                            </m:r>
                          </m:sup>
                        </m:sSup>
                      </m:e>
                    </m:d>
                    <m:f>
                      <m:fPr>
                        <m:ctrlPr>
                          <w:ins w:id="539" w:author="Randall, Ben" w:date="2020-05-13T15:47:00Z">
                            <w:rPr>
                              <w:rFonts w:ascii="Cambria Math" w:eastAsiaTheme="minorEastAsia" w:hAnsi="Cambria Math" w:cstheme="minorHAnsi"/>
                              <w:bCs/>
                              <w:i/>
                            </w:rPr>
                          </w:ins>
                        </m:ctrlPr>
                      </m:fPr>
                      <m:num>
                        <m:sSub>
                          <m:sSubPr>
                            <m:ctrlPr>
                              <w:ins w:id="540" w:author="Randall, Ben" w:date="2020-05-13T15:47:00Z">
                                <w:rPr>
                                  <w:rFonts w:ascii="Cambria Math" w:eastAsiaTheme="minorEastAsia" w:hAnsi="Cambria Math" w:cstheme="minorHAnsi"/>
                                  <w:bCs/>
                                  <w:i/>
                                </w:rPr>
                              </w:ins>
                            </m:ctrlPr>
                          </m:sSubPr>
                          <m:e>
                            <m:r>
                              <w:ins w:id="541" w:author="Randall, Ben" w:date="2020-05-13T15:47:00Z">
                                <w:rPr>
                                  <w:rFonts w:ascii="Cambria Math" w:eastAsiaTheme="minorEastAsia" w:hAnsi="Cambria Math" w:cstheme="minorHAnsi"/>
                                </w:rPr>
                                <m:t>K</m:t>
                              </w:ins>
                            </m:r>
                          </m:e>
                          <m:sub>
                            <m:r>
                              <w:ins w:id="542" w:author="Randall, Ben" w:date="2020-05-13T15:47:00Z">
                                <w:rPr>
                                  <w:rFonts w:ascii="Cambria Math" w:eastAsiaTheme="minorEastAsia" w:hAnsi="Cambria Math" w:cstheme="minorHAnsi"/>
                                </w:rPr>
                                <m:t>MgAT</m:t>
                              </w:ins>
                            </m:r>
                            <m:sSup>
                              <m:sSupPr>
                                <m:ctrlPr>
                                  <w:ins w:id="543" w:author="Randall, Ben" w:date="2020-05-13T15:47:00Z">
                                    <w:rPr>
                                      <w:rFonts w:ascii="Cambria Math" w:eastAsiaTheme="minorEastAsia" w:hAnsi="Cambria Math" w:cstheme="minorHAnsi"/>
                                      <w:bCs/>
                                      <w:i/>
                                    </w:rPr>
                                  </w:ins>
                                </m:ctrlPr>
                              </m:sSupPr>
                              <m:e>
                                <m:r>
                                  <w:ins w:id="544" w:author="Randall, Ben" w:date="2020-05-13T15:47:00Z">
                                    <w:rPr>
                                      <w:rFonts w:ascii="Cambria Math" w:eastAsiaTheme="minorEastAsia" w:hAnsi="Cambria Math" w:cstheme="minorHAnsi"/>
                                    </w:rPr>
                                    <m:t>P</m:t>
                                  </w:ins>
                                </m:r>
                              </m:e>
                              <m:sup>
                                <m:r>
                                  <w:ins w:id="545" w:author="Randall, Ben" w:date="2020-05-13T15:47:00Z">
                                    <w:rPr>
                                      <w:rFonts w:ascii="Cambria Math" w:eastAsiaTheme="minorEastAsia" w:hAnsi="Cambria Math" w:cstheme="minorHAnsi"/>
                                    </w:rPr>
                                    <m:t>2-</m:t>
                                  </w:ins>
                                </m:r>
                              </m:sup>
                            </m:sSup>
                          </m:sub>
                        </m:sSub>
                      </m:num>
                      <m:den>
                        <m:sSub>
                          <m:sSubPr>
                            <m:ctrlPr>
                              <w:ins w:id="546" w:author="Randall, Ben" w:date="2020-05-13T15:47:00Z">
                                <w:rPr>
                                  <w:rFonts w:ascii="Cambria Math" w:eastAsiaTheme="minorEastAsia" w:hAnsi="Cambria Math" w:cstheme="minorHAnsi"/>
                                  <w:bCs/>
                                  <w:i/>
                                </w:rPr>
                              </w:ins>
                            </m:ctrlPr>
                          </m:sSubPr>
                          <m:e>
                            <m:r>
                              <w:ins w:id="547" w:author="Randall, Ben" w:date="2020-05-13T15:47:00Z">
                                <w:rPr>
                                  <w:rFonts w:ascii="Cambria Math" w:eastAsiaTheme="minorEastAsia" w:hAnsi="Cambria Math" w:cstheme="minorHAnsi"/>
                                </w:rPr>
                                <m:t>K</m:t>
                              </w:ins>
                            </m:r>
                          </m:e>
                          <m:sub>
                            <m:r>
                              <w:ins w:id="548" w:author="Randall, Ben" w:date="2020-05-13T15:47:00Z">
                                <w:rPr>
                                  <w:rFonts w:ascii="Cambria Math" w:eastAsiaTheme="minorEastAsia" w:hAnsi="Cambria Math" w:cstheme="minorHAnsi"/>
                                </w:rPr>
                                <m:t>MGHAT</m:t>
                              </w:ins>
                            </m:r>
                            <m:sSup>
                              <m:sSupPr>
                                <m:ctrlPr>
                                  <w:ins w:id="549" w:author="Randall, Ben" w:date="2020-05-13T15:47:00Z">
                                    <w:rPr>
                                      <w:rFonts w:ascii="Cambria Math" w:eastAsiaTheme="minorEastAsia" w:hAnsi="Cambria Math" w:cstheme="minorHAnsi"/>
                                      <w:bCs/>
                                      <w:i/>
                                    </w:rPr>
                                  </w:ins>
                                </m:ctrlPr>
                              </m:sSupPr>
                              <m:e>
                                <m:r>
                                  <w:ins w:id="550" w:author="Randall, Ben" w:date="2020-05-13T15:47:00Z">
                                    <w:rPr>
                                      <w:rFonts w:ascii="Cambria Math" w:eastAsiaTheme="minorEastAsia" w:hAnsi="Cambria Math" w:cstheme="minorHAnsi"/>
                                    </w:rPr>
                                    <m:t>P</m:t>
                                  </w:ins>
                                </m:r>
                              </m:e>
                              <m:sup>
                                <m:r>
                                  <w:ins w:id="551" w:author="Randall, Ben" w:date="2020-05-13T15:47:00Z">
                                    <w:rPr>
                                      <w:rFonts w:ascii="Cambria Math" w:eastAsiaTheme="minorEastAsia" w:hAnsi="Cambria Math" w:cstheme="minorHAnsi"/>
                                    </w:rPr>
                                    <m:t>-</m:t>
                                  </w:ins>
                                </m:r>
                              </m:sup>
                            </m:sSup>
                          </m:sub>
                        </m:sSub>
                        <m:sSub>
                          <m:sSubPr>
                            <m:ctrlPr>
                              <w:ins w:id="552" w:author="Randall, Ben" w:date="2020-05-13T15:47:00Z">
                                <w:rPr>
                                  <w:rFonts w:ascii="Cambria Math" w:eastAsiaTheme="minorEastAsia" w:hAnsi="Cambria Math" w:cstheme="minorHAnsi"/>
                                  <w:bCs/>
                                  <w:i/>
                                </w:rPr>
                              </w:ins>
                            </m:ctrlPr>
                          </m:sSubPr>
                          <m:e>
                            <m:r>
                              <w:ins w:id="553" w:author="Randall, Ben" w:date="2020-05-13T15:47:00Z">
                                <w:rPr>
                                  <w:rFonts w:ascii="Cambria Math" w:eastAsiaTheme="minorEastAsia" w:hAnsi="Cambria Math" w:cstheme="minorHAnsi"/>
                                </w:rPr>
                                <m:t>K</m:t>
                              </w:ins>
                            </m:r>
                          </m:e>
                          <m:sub>
                            <m:r>
                              <w:ins w:id="554" w:author="Randall, Ben" w:date="2020-05-13T15:47:00Z">
                                <w:rPr>
                                  <w:rFonts w:ascii="Cambria Math" w:eastAsiaTheme="minorEastAsia" w:hAnsi="Cambria Math" w:cstheme="minorHAnsi"/>
                                </w:rPr>
                                <m:t>HAT</m:t>
                              </w:ins>
                            </m:r>
                            <m:sSup>
                              <m:sSupPr>
                                <m:ctrlPr>
                                  <w:ins w:id="555" w:author="Randall, Ben" w:date="2020-05-13T15:47:00Z">
                                    <w:rPr>
                                      <w:rFonts w:ascii="Cambria Math" w:eastAsiaTheme="minorEastAsia" w:hAnsi="Cambria Math" w:cstheme="minorHAnsi"/>
                                      <w:bCs/>
                                      <w:i/>
                                    </w:rPr>
                                  </w:ins>
                                </m:ctrlPr>
                              </m:sSupPr>
                              <m:e>
                                <m:r>
                                  <w:ins w:id="556" w:author="Randall, Ben" w:date="2020-05-13T15:47:00Z">
                                    <w:rPr>
                                      <w:rFonts w:ascii="Cambria Math" w:eastAsiaTheme="minorEastAsia" w:hAnsi="Cambria Math" w:cstheme="minorHAnsi"/>
                                    </w:rPr>
                                    <m:t>P</m:t>
                                  </w:ins>
                                </m:r>
                              </m:e>
                              <m:sup>
                                <m:r>
                                  <w:ins w:id="557" w:author="Randall, Ben" w:date="2020-05-13T15:47:00Z">
                                    <w:rPr>
                                      <w:rFonts w:ascii="Cambria Math" w:eastAsiaTheme="minorEastAsia" w:hAnsi="Cambria Math" w:cstheme="minorHAnsi"/>
                                    </w:rPr>
                                    <m:t>3-</m:t>
                                  </w:ins>
                                </m:r>
                              </m:sup>
                            </m:sSup>
                          </m:sub>
                        </m:sSub>
                      </m:den>
                    </m:f>
                  </m:e>
                </m:d>
                <m:r>
                  <w:ins w:id="558" w:author="Randall, Ben" w:date="2020-05-13T15:47:00Z">
                    <w:rPr>
                      <w:rFonts w:ascii="Cambria Math" w:eastAsiaTheme="minorEastAsia" w:hAnsi="Cambria Math" w:cstheme="minorHAnsi"/>
                    </w:rPr>
                    <m:t>,</m:t>
                  </w:ins>
                </m:r>
              </m:oMath>
            </m:oMathPara>
          </w:p>
          <w:p w14:paraId="1BDD3C55" w14:textId="77777777" w:rsidR="00C15405" w:rsidRDefault="00C15405" w:rsidP="002D3EF9">
            <w:pPr>
              <w:jc w:val="center"/>
              <w:rPr>
                <w:ins w:id="559" w:author="Randall, Ben" w:date="2020-05-13T15:47:00Z"/>
                <w:rFonts w:asciiTheme="minorHAnsi" w:hAnsiTheme="minorHAnsi" w:cstheme="minorHAnsi"/>
                <w:bCs/>
              </w:rPr>
            </w:pPr>
          </w:p>
        </w:tc>
        <w:tc>
          <w:tcPr>
            <w:tcW w:w="625" w:type="dxa"/>
            <w:tcBorders>
              <w:top w:val="nil"/>
              <w:left w:val="nil"/>
              <w:bottom w:val="nil"/>
              <w:right w:val="nil"/>
            </w:tcBorders>
            <w:vAlign w:val="center"/>
          </w:tcPr>
          <w:p w14:paraId="11605AEE" w14:textId="77777777" w:rsidR="00C15405" w:rsidRDefault="00C15405" w:rsidP="002D3EF9">
            <w:pPr>
              <w:jc w:val="center"/>
              <w:rPr>
                <w:ins w:id="560" w:author="Randall, Ben" w:date="2020-05-13T15:47:00Z"/>
                <w:rFonts w:asciiTheme="minorHAnsi" w:hAnsiTheme="minorHAnsi" w:cstheme="minorHAnsi"/>
                <w:bCs/>
              </w:rPr>
            </w:pPr>
            <w:ins w:id="561" w:author="Randall, Ben" w:date="2020-05-13T15:47:00Z">
              <w:r>
                <w:rPr>
                  <w:rFonts w:asciiTheme="minorHAnsi" w:hAnsiTheme="minorHAnsi" w:cstheme="minorHAnsi"/>
                  <w:bCs/>
                </w:rPr>
                <w:t>(4)</w:t>
              </w:r>
            </w:ins>
          </w:p>
        </w:tc>
      </w:tr>
    </w:tbl>
    <w:p w14:paraId="1610E2B7" w14:textId="77777777" w:rsidR="00C15405" w:rsidRDefault="00C15405" w:rsidP="00C15405">
      <w:pPr>
        <w:rPr>
          <w:ins w:id="562" w:author="Randall, Ben" w:date="2020-05-13T15:47:00Z"/>
          <w:rFonts w:asciiTheme="minorHAnsi" w:hAnsiTheme="minorHAnsi" w:cstheme="minorHAnsi"/>
          <w:bCs/>
        </w:rPr>
      </w:pPr>
      <w:ins w:id="563" w:author="Randall, Ben" w:date="2020-05-13T15:47:00Z">
        <w:r w:rsidRPr="00BF1E65">
          <w:rPr>
            <w:rFonts w:asciiTheme="minorHAnsi" w:hAnsiTheme="minorHAnsi" w:cstheme="minorHAnsi"/>
            <w:bCs/>
          </w:rPr>
          <w:t xml:space="preserve">where the last equality substitutes in equations (1)-(3). </w:t>
        </w:r>
        <w:r>
          <w:rPr>
            <w:rFonts w:asciiTheme="minorHAnsi" w:hAnsiTheme="minorHAnsi" w:cstheme="minorHAnsi"/>
            <w:bCs/>
          </w:rPr>
          <w:t xml:space="preserve">Then, rearranging equation (4) gives </w:t>
        </w:r>
      </w:ins>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179C1C27" w14:textId="77777777" w:rsidTr="002D3EF9">
        <w:trPr>
          <w:ins w:id="564" w:author="Randall, Ben" w:date="2020-05-13T15:47:00Z"/>
        </w:trPr>
        <w:tc>
          <w:tcPr>
            <w:tcW w:w="10165" w:type="dxa"/>
            <w:vAlign w:val="center"/>
          </w:tcPr>
          <w:p w14:paraId="20D6541C" w14:textId="77777777" w:rsidR="00C15405" w:rsidRPr="00386AC9" w:rsidRDefault="002D3EF9" w:rsidP="002D3EF9">
            <w:pPr>
              <w:rPr>
                <w:ins w:id="565" w:author="Randall, Ben" w:date="2020-05-13T15:47:00Z"/>
                <w:rFonts w:asciiTheme="minorHAnsi" w:eastAsiaTheme="minorEastAsia" w:hAnsiTheme="minorHAnsi" w:cstheme="minorHAnsi"/>
                <w:bCs/>
              </w:rPr>
            </w:pPr>
            <m:oMathPara>
              <m:oMath>
                <m:d>
                  <m:dPr>
                    <m:begChr m:val="["/>
                    <m:endChr m:val="]"/>
                    <m:ctrlPr>
                      <w:ins w:id="566" w:author="Randall, Ben" w:date="2020-05-13T15:47:00Z">
                        <w:rPr>
                          <w:rFonts w:ascii="Cambria Math" w:eastAsiaTheme="minorEastAsia" w:hAnsi="Cambria Math" w:cstheme="minorHAnsi"/>
                          <w:bCs/>
                          <w:i/>
                        </w:rPr>
                      </w:ins>
                    </m:ctrlPr>
                  </m:dPr>
                  <m:e>
                    <m:r>
                      <w:ins w:id="567" w:author="Randall, Ben" w:date="2020-05-13T15:47:00Z">
                        <w:rPr>
                          <w:rFonts w:ascii="Cambria Math" w:eastAsiaTheme="minorEastAsia" w:hAnsi="Cambria Math" w:cstheme="minorHAnsi"/>
                        </w:rPr>
                        <m:t>MgAT</m:t>
                      </w:ins>
                    </m:r>
                    <m:sSup>
                      <m:sSupPr>
                        <m:ctrlPr>
                          <w:ins w:id="568" w:author="Randall, Ben" w:date="2020-05-13T15:47:00Z">
                            <w:rPr>
                              <w:rFonts w:ascii="Cambria Math" w:eastAsiaTheme="minorEastAsia" w:hAnsi="Cambria Math" w:cstheme="minorHAnsi"/>
                              <w:bCs/>
                              <w:i/>
                            </w:rPr>
                          </w:ins>
                        </m:ctrlPr>
                      </m:sSupPr>
                      <m:e>
                        <m:r>
                          <w:ins w:id="569" w:author="Randall, Ben" w:date="2020-05-13T15:47:00Z">
                            <w:rPr>
                              <w:rFonts w:ascii="Cambria Math" w:eastAsiaTheme="minorEastAsia" w:hAnsi="Cambria Math" w:cstheme="minorHAnsi"/>
                            </w:rPr>
                            <m:t>P</m:t>
                          </w:ins>
                        </m:r>
                      </m:e>
                      <m:sup>
                        <m:r>
                          <w:ins w:id="570" w:author="Randall, Ben" w:date="2020-05-13T15:47:00Z">
                            <w:rPr>
                              <w:rFonts w:ascii="Cambria Math" w:eastAsiaTheme="minorEastAsia" w:hAnsi="Cambria Math" w:cstheme="minorHAnsi"/>
                            </w:rPr>
                            <m:t>2-</m:t>
                          </w:ins>
                        </m:r>
                      </m:sup>
                    </m:sSup>
                  </m:e>
                </m:d>
                <m:r>
                  <w:ins w:id="571" w:author="Randall, Ben" w:date="2020-05-13T15:47:00Z">
                    <m:rPr>
                      <m:aln/>
                    </m:rPr>
                    <w:rPr>
                      <w:rFonts w:ascii="Cambria Math" w:hAnsi="Cambria Math" w:cstheme="minorHAnsi"/>
                    </w:rPr>
                    <m:t>=</m:t>
                  </w:ins>
                </m:r>
                <m:d>
                  <m:dPr>
                    <m:begChr m:val="["/>
                    <m:endChr m:val="]"/>
                    <m:ctrlPr>
                      <w:ins w:id="572" w:author="Randall, Ben" w:date="2020-05-13T15:47:00Z">
                        <w:rPr>
                          <w:rFonts w:ascii="Cambria Math" w:hAnsi="Cambria Math" w:cstheme="minorHAnsi"/>
                          <w:bCs/>
                          <w:i/>
                        </w:rPr>
                      </w:ins>
                    </m:ctrlPr>
                  </m:dPr>
                  <m:e>
                    <m:r>
                      <w:ins w:id="573" w:author="Randall, Ben" w:date="2020-05-13T15:47:00Z">
                        <m:rPr>
                          <m:sty m:val="p"/>
                        </m:rPr>
                        <w:rPr>
                          <w:rFonts w:ascii="Cambria Math" w:hAnsi="Cambria Math" w:cstheme="minorHAnsi"/>
                        </w:rPr>
                        <m:t>Σ</m:t>
                      </w:ins>
                    </m:r>
                    <m:r>
                      <w:ins w:id="574" w:author="Randall, Ben" w:date="2020-05-13T15:47:00Z">
                        <w:rPr>
                          <w:rFonts w:ascii="Cambria Math" w:hAnsi="Cambria Math" w:cstheme="minorHAnsi"/>
                        </w:rPr>
                        <m:t>ATP</m:t>
                      </w:ins>
                    </m:r>
                  </m:e>
                </m:d>
                <m:sSup>
                  <m:sSupPr>
                    <m:ctrlPr>
                      <w:ins w:id="575" w:author="Randall, Ben" w:date="2020-05-13T15:47:00Z">
                        <w:rPr>
                          <w:rFonts w:ascii="Cambria Math" w:eastAsiaTheme="minorEastAsia" w:hAnsi="Cambria Math" w:cstheme="minorHAnsi"/>
                          <w:bCs/>
                          <w:i/>
                        </w:rPr>
                      </w:ins>
                    </m:ctrlPr>
                  </m:sSupPr>
                  <m:e>
                    <m:d>
                      <m:dPr>
                        <m:ctrlPr>
                          <w:ins w:id="576" w:author="Randall, Ben" w:date="2020-05-13T15:47:00Z">
                            <w:rPr>
                              <w:rFonts w:ascii="Cambria Math" w:eastAsiaTheme="minorEastAsia" w:hAnsi="Cambria Math" w:cstheme="minorHAnsi"/>
                              <w:bCs/>
                              <w:i/>
                            </w:rPr>
                          </w:ins>
                        </m:ctrlPr>
                      </m:dPr>
                      <m:e>
                        <m:f>
                          <m:fPr>
                            <m:ctrlPr>
                              <w:ins w:id="577" w:author="Randall, Ben" w:date="2020-05-13T15:47:00Z">
                                <w:rPr>
                                  <w:rFonts w:ascii="Cambria Math" w:eastAsiaTheme="minorEastAsia" w:hAnsi="Cambria Math" w:cstheme="minorHAnsi"/>
                                  <w:bCs/>
                                  <w:i/>
                                </w:rPr>
                              </w:ins>
                            </m:ctrlPr>
                          </m:fPr>
                          <m:num>
                            <m:sSub>
                              <m:sSubPr>
                                <m:ctrlPr>
                                  <w:ins w:id="578" w:author="Randall, Ben" w:date="2020-05-13T15:47:00Z">
                                    <w:rPr>
                                      <w:rFonts w:ascii="Cambria Math" w:eastAsiaTheme="minorEastAsia" w:hAnsi="Cambria Math" w:cstheme="minorHAnsi"/>
                                      <w:bCs/>
                                      <w:i/>
                                    </w:rPr>
                                  </w:ins>
                                </m:ctrlPr>
                              </m:sSubPr>
                              <m:e>
                                <m:r>
                                  <w:ins w:id="579" w:author="Randall, Ben" w:date="2020-05-13T15:47:00Z">
                                    <w:rPr>
                                      <w:rFonts w:ascii="Cambria Math" w:eastAsiaTheme="minorEastAsia" w:hAnsi="Cambria Math" w:cstheme="minorHAnsi"/>
                                    </w:rPr>
                                    <m:t>K</m:t>
                                  </w:ins>
                                </m:r>
                              </m:e>
                              <m:sub>
                                <m:r>
                                  <w:ins w:id="580" w:author="Randall, Ben" w:date="2020-05-13T15:47:00Z">
                                    <w:rPr>
                                      <w:rFonts w:ascii="Cambria Math" w:eastAsiaTheme="minorEastAsia" w:hAnsi="Cambria Math" w:cstheme="minorHAnsi"/>
                                    </w:rPr>
                                    <m:t>MgAT</m:t>
                                  </w:ins>
                                </m:r>
                                <m:sSup>
                                  <m:sSupPr>
                                    <m:ctrlPr>
                                      <w:ins w:id="581" w:author="Randall, Ben" w:date="2020-05-13T15:47:00Z">
                                        <w:rPr>
                                          <w:rFonts w:ascii="Cambria Math" w:eastAsiaTheme="minorEastAsia" w:hAnsi="Cambria Math" w:cstheme="minorHAnsi"/>
                                          <w:bCs/>
                                          <w:i/>
                                        </w:rPr>
                                      </w:ins>
                                    </m:ctrlPr>
                                  </m:sSupPr>
                                  <m:e>
                                    <m:r>
                                      <w:ins w:id="582" w:author="Randall, Ben" w:date="2020-05-13T15:47:00Z">
                                        <w:rPr>
                                          <w:rFonts w:ascii="Cambria Math" w:eastAsiaTheme="minorEastAsia" w:hAnsi="Cambria Math" w:cstheme="minorHAnsi"/>
                                        </w:rPr>
                                        <m:t>P</m:t>
                                      </w:ins>
                                    </m:r>
                                  </m:e>
                                  <m:sup>
                                    <m:r>
                                      <w:ins w:id="583" w:author="Randall, Ben" w:date="2020-05-13T15:47:00Z">
                                        <w:rPr>
                                          <w:rFonts w:ascii="Cambria Math" w:eastAsiaTheme="minorEastAsia" w:hAnsi="Cambria Math" w:cstheme="minorHAnsi"/>
                                        </w:rPr>
                                        <m:t>2-</m:t>
                                      </w:ins>
                                    </m:r>
                                  </m:sup>
                                </m:sSup>
                              </m:sub>
                            </m:sSub>
                          </m:num>
                          <m:den>
                            <m:d>
                              <m:dPr>
                                <m:begChr m:val="["/>
                                <m:endChr m:val="]"/>
                                <m:ctrlPr>
                                  <w:ins w:id="584" w:author="Randall, Ben" w:date="2020-05-13T15:47:00Z">
                                    <w:rPr>
                                      <w:rFonts w:ascii="Cambria Math" w:eastAsiaTheme="minorEastAsia" w:hAnsi="Cambria Math" w:cstheme="minorHAnsi"/>
                                      <w:bCs/>
                                      <w:i/>
                                    </w:rPr>
                                  </w:ins>
                                </m:ctrlPr>
                              </m:dPr>
                              <m:e>
                                <m:r>
                                  <w:ins w:id="585" w:author="Randall, Ben" w:date="2020-05-13T15:47:00Z">
                                    <w:rPr>
                                      <w:rFonts w:ascii="Cambria Math" w:eastAsiaTheme="minorEastAsia" w:hAnsi="Cambria Math" w:cstheme="minorHAnsi"/>
                                    </w:rPr>
                                    <m:t>M</m:t>
                                  </w:ins>
                                </m:r>
                                <m:sSup>
                                  <m:sSupPr>
                                    <m:ctrlPr>
                                      <w:ins w:id="586" w:author="Randall, Ben" w:date="2020-05-13T15:47:00Z">
                                        <w:rPr>
                                          <w:rFonts w:ascii="Cambria Math" w:eastAsiaTheme="minorEastAsia" w:hAnsi="Cambria Math" w:cstheme="minorHAnsi"/>
                                          <w:bCs/>
                                          <w:i/>
                                        </w:rPr>
                                      </w:ins>
                                    </m:ctrlPr>
                                  </m:sSupPr>
                                  <m:e>
                                    <m:r>
                                      <w:ins w:id="587" w:author="Randall, Ben" w:date="2020-05-13T15:47:00Z">
                                        <w:rPr>
                                          <w:rFonts w:ascii="Cambria Math" w:eastAsiaTheme="minorEastAsia" w:hAnsi="Cambria Math" w:cstheme="minorHAnsi"/>
                                        </w:rPr>
                                        <m:t>g</m:t>
                                      </w:ins>
                                    </m:r>
                                  </m:e>
                                  <m:sup>
                                    <m:r>
                                      <w:ins w:id="588" w:author="Randall, Ben" w:date="2020-05-13T15:47:00Z">
                                        <w:rPr>
                                          <w:rFonts w:ascii="Cambria Math" w:eastAsiaTheme="minorEastAsia" w:hAnsi="Cambria Math" w:cstheme="minorHAnsi"/>
                                        </w:rPr>
                                        <m:t>2+</m:t>
                                      </w:ins>
                                    </m:r>
                                  </m:sup>
                                </m:sSup>
                              </m:e>
                            </m:d>
                          </m:den>
                        </m:f>
                        <m:r>
                          <w:ins w:id="589" w:author="Randall, Ben" w:date="2020-05-13T15:47:00Z">
                            <w:rPr>
                              <w:rFonts w:ascii="Cambria Math" w:eastAsiaTheme="minorEastAsia" w:hAnsi="Cambria Math" w:cstheme="minorHAnsi"/>
                            </w:rPr>
                            <m:t>+</m:t>
                          </w:ins>
                        </m:r>
                        <m:f>
                          <m:fPr>
                            <m:ctrlPr>
                              <w:ins w:id="590" w:author="Randall, Ben" w:date="2020-05-13T15:47:00Z">
                                <w:rPr>
                                  <w:rFonts w:ascii="Cambria Math" w:eastAsiaTheme="minorEastAsia" w:hAnsi="Cambria Math" w:cstheme="minorHAnsi"/>
                                  <w:bCs/>
                                  <w:i/>
                                </w:rPr>
                              </w:ins>
                            </m:ctrlPr>
                          </m:fPr>
                          <m:num>
                            <m:d>
                              <m:dPr>
                                <m:begChr m:val="["/>
                                <m:endChr m:val="]"/>
                                <m:ctrlPr>
                                  <w:ins w:id="591" w:author="Randall, Ben" w:date="2020-05-13T15:47:00Z">
                                    <w:rPr>
                                      <w:rFonts w:ascii="Cambria Math" w:eastAsiaTheme="minorEastAsia" w:hAnsi="Cambria Math" w:cstheme="minorHAnsi"/>
                                      <w:bCs/>
                                      <w:i/>
                                    </w:rPr>
                                  </w:ins>
                                </m:ctrlPr>
                              </m:dPr>
                              <m:e>
                                <m:sSup>
                                  <m:sSupPr>
                                    <m:ctrlPr>
                                      <w:ins w:id="592" w:author="Randall, Ben" w:date="2020-05-13T15:47:00Z">
                                        <w:rPr>
                                          <w:rFonts w:ascii="Cambria Math" w:eastAsiaTheme="minorEastAsia" w:hAnsi="Cambria Math" w:cstheme="minorHAnsi"/>
                                          <w:bCs/>
                                          <w:i/>
                                        </w:rPr>
                                      </w:ins>
                                    </m:ctrlPr>
                                  </m:sSupPr>
                                  <m:e>
                                    <m:r>
                                      <w:ins w:id="593" w:author="Randall, Ben" w:date="2020-05-13T15:47:00Z">
                                        <w:rPr>
                                          <w:rFonts w:ascii="Cambria Math" w:eastAsiaTheme="minorEastAsia" w:hAnsi="Cambria Math" w:cstheme="minorHAnsi"/>
                                        </w:rPr>
                                        <m:t>H</m:t>
                                      </w:ins>
                                    </m:r>
                                  </m:e>
                                  <m:sup>
                                    <m:r>
                                      <w:ins w:id="594" w:author="Randall, Ben" w:date="2020-05-13T15:47:00Z">
                                        <w:rPr>
                                          <w:rFonts w:ascii="Cambria Math" w:eastAsiaTheme="minorEastAsia" w:hAnsi="Cambria Math" w:cstheme="minorHAnsi"/>
                                        </w:rPr>
                                        <m:t>+</m:t>
                                      </w:ins>
                                    </m:r>
                                  </m:sup>
                                </m:sSup>
                              </m:e>
                            </m:d>
                          </m:num>
                          <m:den>
                            <m:d>
                              <m:dPr>
                                <m:begChr m:val="["/>
                                <m:endChr m:val="]"/>
                                <m:ctrlPr>
                                  <w:ins w:id="595" w:author="Randall, Ben" w:date="2020-05-13T15:47:00Z">
                                    <w:rPr>
                                      <w:rFonts w:ascii="Cambria Math" w:eastAsiaTheme="minorEastAsia" w:hAnsi="Cambria Math" w:cstheme="minorHAnsi"/>
                                      <w:bCs/>
                                      <w:i/>
                                    </w:rPr>
                                  </w:ins>
                                </m:ctrlPr>
                              </m:dPr>
                              <m:e>
                                <m:r>
                                  <w:ins w:id="596" w:author="Randall, Ben" w:date="2020-05-13T15:47:00Z">
                                    <w:rPr>
                                      <w:rFonts w:ascii="Cambria Math" w:eastAsiaTheme="minorEastAsia" w:hAnsi="Cambria Math" w:cstheme="minorHAnsi"/>
                                    </w:rPr>
                                    <m:t>M</m:t>
                                  </w:ins>
                                </m:r>
                                <m:sSup>
                                  <m:sSupPr>
                                    <m:ctrlPr>
                                      <w:ins w:id="597" w:author="Randall, Ben" w:date="2020-05-13T15:47:00Z">
                                        <w:rPr>
                                          <w:rFonts w:ascii="Cambria Math" w:eastAsiaTheme="minorEastAsia" w:hAnsi="Cambria Math" w:cstheme="minorHAnsi"/>
                                          <w:bCs/>
                                          <w:i/>
                                        </w:rPr>
                                      </w:ins>
                                    </m:ctrlPr>
                                  </m:sSupPr>
                                  <m:e>
                                    <m:r>
                                      <w:ins w:id="598" w:author="Randall, Ben" w:date="2020-05-13T15:47:00Z">
                                        <w:rPr>
                                          <w:rFonts w:ascii="Cambria Math" w:eastAsiaTheme="minorEastAsia" w:hAnsi="Cambria Math" w:cstheme="minorHAnsi"/>
                                        </w:rPr>
                                        <m:t>g</m:t>
                                      </w:ins>
                                    </m:r>
                                  </m:e>
                                  <m:sup>
                                    <m:r>
                                      <w:ins w:id="599" w:author="Randall, Ben" w:date="2020-05-13T15:47:00Z">
                                        <w:rPr>
                                          <w:rFonts w:ascii="Cambria Math" w:eastAsiaTheme="minorEastAsia" w:hAnsi="Cambria Math" w:cstheme="minorHAnsi"/>
                                        </w:rPr>
                                        <m:t>2+</m:t>
                                      </w:ins>
                                    </m:r>
                                  </m:sup>
                                </m:sSup>
                              </m:e>
                            </m:d>
                          </m:den>
                        </m:f>
                        <m:f>
                          <m:fPr>
                            <m:ctrlPr>
                              <w:ins w:id="600" w:author="Randall, Ben" w:date="2020-05-13T15:47:00Z">
                                <w:rPr>
                                  <w:rFonts w:ascii="Cambria Math" w:eastAsiaTheme="minorEastAsia" w:hAnsi="Cambria Math" w:cstheme="minorHAnsi"/>
                                  <w:bCs/>
                                  <w:i/>
                                </w:rPr>
                              </w:ins>
                            </m:ctrlPr>
                          </m:fPr>
                          <m:num>
                            <m:sSub>
                              <m:sSubPr>
                                <m:ctrlPr>
                                  <w:ins w:id="601" w:author="Randall, Ben" w:date="2020-05-13T15:47:00Z">
                                    <w:rPr>
                                      <w:rFonts w:ascii="Cambria Math" w:eastAsiaTheme="minorEastAsia" w:hAnsi="Cambria Math" w:cstheme="minorHAnsi"/>
                                      <w:bCs/>
                                      <w:i/>
                                    </w:rPr>
                                  </w:ins>
                                </m:ctrlPr>
                              </m:sSubPr>
                              <m:e>
                                <m:r>
                                  <w:ins w:id="602" w:author="Randall, Ben" w:date="2020-05-13T15:47:00Z">
                                    <w:rPr>
                                      <w:rFonts w:ascii="Cambria Math" w:eastAsiaTheme="minorEastAsia" w:hAnsi="Cambria Math" w:cstheme="minorHAnsi"/>
                                    </w:rPr>
                                    <m:t>K</m:t>
                                  </w:ins>
                                </m:r>
                              </m:e>
                              <m:sub>
                                <m:r>
                                  <w:ins w:id="603" w:author="Randall, Ben" w:date="2020-05-13T15:47:00Z">
                                    <w:rPr>
                                      <w:rFonts w:ascii="Cambria Math" w:eastAsiaTheme="minorEastAsia" w:hAnsi="Cambria Math" w:cstheme="minorHAnsi"/>
                                    </w:rPr>
                                    <m:t>MgAT</m:t>
                                  </w:ins>
                                </m:r>
                                <m:sSup>
                                  <m:sSupPr>
                                    <m:ctrlPr>
                                      <w:ins w:id="604" w:author="Randall, Ben" w:date="2020-05-13T15:47:00Z">
                                        <w:rPr>
                                          <w:rFonts w:ascii="Cambria Math" w:eastAsiaTheme="minorEastAsia" w:hAnsi="Cambria Math" w:cstheme="minorHAnsi"/>
                                          <w:bCs/>
                                          <w:i/>
                                        </w:rPr>
                                      </w:ins>
                                    </m:ctrlPr>
                                  </m:sSupPr>
                                  <m:e>
                                    <m:r>
                                      <w:ins w:id="605" w:author="Randall, Ben" w:date="2020-05-13T15:47:00Z">
                                        <w:rPr>
                                          <w:rFonts w:ascii="Cambria Math" w:eastAsiaTheme="minorEastAsia" w:hAnsi="Cambria Math" w:cstheme="minorHAnsi"/>
                                        </w:rPr>
                                        <m:t>P</m:t>
                                      </w:ins>
                                    </m:r>
                                  </m:e>
                                  <m:sup>
                                    <m:r>
                                      <w:ins w:id="606" w:author="Randall, Ben" w:date="2020-05-13T15:47:00Z">
                                        <w:rPr>
                                          <w:rFonts w:ascii="Cambria Math" w:eastAsiaTheme="minorEastAsia" w:hAnsi="Cambria Math" w:cstheme="minorHAnsi"/>
                                        </w:rPr>
                                        <m:t>2-</m:t>
                                      </w:ins>
                                    </m:r>
                                  </m:sup>
                                </m:sSup>
                              </m:sub>
                            </m:sSub>
                          </m:num>
                          <m:den>
                            <m:sSub>
                              <m:sSubPr>
                                <m:ctrlPr>
                                  <w:ins w:id="607" w:author="Randall, Ben" w:date="2020-05-13T15:47:00Z">
                                    <w:rPr>
                                      <w:rFonts w:ascii="Cambria Math" w:eastAsiaTheme="minorEastAsia" w:hAnsi="Cambria Math" w:cstheme="minorHAnsi"/>
                                      <w:bCs/>
                                      <w:i/>
                                    </w:rPr>
                                  </w:ins>
                                </m:ctrlPr>
                              </m:sSubPr>
                              <m:e>
                                <m:r>
                                  <w:ins w:id="608" w:author="Randall, Ben" w:date="2020-05-13T15:47:00Z">
                                    <w:rPr>
                                      <w:rFonts w:ascii="Cambria Math" w:eastAsiaTheme="minorEastAsia" w:hAnsi="Cambria Math" w:cstheme="minorHAnsi"/>
                                    </w:rPr>
                                    <m:t>K</m:t>
                                  </w:ins>
                                </m:r>
                              </m:e>
                              <m:sub>
                                <m:r>
                                  <w:ins w:id="609" w:author="Randall, Ben" w:date="2020-05-13T15:47:00Z">
                                    <w:rPr>
                                      <w:rFonts w:ascii="Cambria Math" w:eastAsiaTheme="minorEastAsia" w:hAnsi="Cambria Math" w:cstheme="minorHAnsi"/>
                                    </w:rPr>
                                    <m:t>HAT</m:t>
                                  </w:ins>
                                </m:r>
                                <m:sSup>
                                  <m:sSupPr>
                                    <m:ctrlPr>
                                      <w:ins w:id="610" w:author="Randall, Ben" w:date="2020-05-13T15:47:00Z">
                                        <w:rPr>
                                          <w:rFonts w:ascii="Cambria Math" w:eastAsiaTheme="minorEastAsia" w:hAnsi="Cambria Math" w:cstheme="minorHAnsi"/>
                                          <w:bCs/>
                                          <w:i/>
                                        </w:rPr>
                                      </w:ins>
                                    </m:ctrlPr>
                                  </m:sSupPr>
                                  <m:e>
                                    <m:r>
                                      <w:ins w:id="611" w:author="Randall, Ben" w:date="2020-05-13T15:47:00Z">
                                        <w:rPr>
                                          <w:rFonts w:ascii="Cambria Math" w:eastAsiaTheme="minorEastAsia" w:hAnsi="Cambria Math" w:cstheme="minorHAnsi"/>
                                        </w:rPr>
                                        <m:t>P</m:t>
                                      </w:ins>
                                    </m:r>
                                  </m:e>
                                  <m:sup>
                                    <m:r>
                                      <w:ins w:id="612" w:author="Randall, Ben" w:date="2020-05-13T15:47:00Z">
                                        <w:rPr>
                                          <w:rFonts w:ascii="Cambria Math" w:eastAsiaTheme="minorEastAsia" w:hAnsi="Cambria Math" w:cstheme="minorHAnsi"/>
                                        </w:rPr>
                                        <m:t>3-</m:t>
                                      </w:ins>
                                    </m:r>
                                  </m:sup>
                                </m:sSup>
                              </m:sub>
                            </m:sSub>
                          </m:den>
                        </m:f>
                        <m:r>
                          <w:ins w:id="613" w:author="Randall, Ben" w:date="2020-05-13T15:47:00Z">
                            <w:rPr>
                              <w:rFonts w:ascii="Cambria Math" w:eastAsiaTheme="minorEastAsia" w:hAnsi="Cambria Math" w:cstheme="minorHAnsi"/>
                            </w:rPr>
                            <m:t>+1+</m:t>
                          </w:ins>
                        </m:r>
                        <m:d>
                          <m:dPr>
                            <m:begChr m:val="["/>
                            <m:endChr m:val="]"/>
                            <m:ctrlPr>
                              <w:ins w:id="614" w:author="Randall, Ben" w:date="2020-05-13T15:47:00Z">
                                <w:rPr>
                                  <w:rFonts w:ascii="Cambria Math" w:eastAsiaTheme="minorEastAsia" w:hAnsi="Cambria Math" w:cstheme="minorHAnsi"/>
                                  <w:bCs/>
                                  <w:i/>
                                </w:rPr>
                              </w:ins>
                            </m:ctrlPr>
                          </m:dPr>
                          <m:e>
                            <m:sSup>
                              <m:sSupPr>
                                <m:ctrlPr>
                                  <w:ins w:id="615" w:author="Randall, Ben" w:date="2020-05-13T15:47:00Z">
                                    <w:rPr>
                                      <w:rFonts w:ascii="Cambria Math" w:eastAsiaTheme="minorEastAsia" w:hAnsi="Cambria Math" w:cstheme="minorHAnsi"/>
                                      <w:bCs/>
                                      <w:i/>
                                    </w:rPr>
                                  </w:ins>
                                </m:ctrlPr>
                              </m:sSupPr>
                              <m:e>
                                <m:r>
                                  <w:ins w:id="616" w:author="Randall, Ben" w:date="2020-05-13T15:47:00Z">
                                    <w:rPr>
                                      <w:rFonts w:ascii="Cambria Math" w:eastAsiaTheme="minorEastAsia" w:hAnsi="Cambria Math" w:cstheme="minorHAnsi"/>
                                    </w:rPr>
                                    <m:t>H</m:t>
                                  </w:ins>
                                </m:r>
                              </m:e>
                              <m:sup>
                                <m:r>
                                  <w:ins w:id="617" w:author="Randall, Ben" w:date="2020-05-13T15:47:00Z">
                                    <w:rPr>
                                      <w:rFonts w:ascii="Cambria Math" w:eastAsiaTheme="minorEastAsia" w:hAnsi="Cambria Math" w:cstheme="minorHAnsi"/>
                                    </w:rPr>
                                    <m:t>+</m:t>
                                  </w:ins>
                                </m:r>
                              </m:sup>
                            </m:sSup>
                          </m:e>
                        </m:d>
                        <m:f>
                          <m:fPr>
                            <m:ctrlPr>
                              <w:ins w:id="618" w:author="Randall, Ben" w:date="2020-05-13T15:47:00Z">
                                <w:rPr>
                                  <w:rFonts w:ascii="Cambria Math" w:eastAsiaTheme="minorEastAsia" w:hAnsi="Cambria Math" w:cstheme="minorHAnsi"/>
                                  <w:bCs/>
                                  <w:i/>
                                </w:rPr>
                              </w:ins>
                            </m:ctrlPr>
                          </m:fPr>
                          <m:num>
                            <m:sSub>
                              <m:sSubPr>
                                <m:ctrlPr>
                                  <w:ins w:id="619" w:author="Randall, Ben" w:date="2020-05-13T15:47:00Z">
                                    <w:rPr>
                                      <w:rFonts w:ascii="Cambria Math" w:eastAsiaTheme="minorEastAsia" w:hAnsi="Cambria Math" w:cstheme="minorHAnsi"/>
                                      <w:bCs/>
                                      <w:i/>
                                    </w:rPr>
                                  </w:ins>
                                </m:ctrlPr>
                              </m:sSubPr>
                              <m:e>
                                <m:r>
                                  <w:ins w:id="620" w:author="Randall, Ben" w:date="2020-05-13T15:47:00Z">
                                    <w:rPr>
                                      <w:rFonts w:ascii="Cambria Math" w:eastAsiaTheme="minorEastAsia" w:hAnsi="Cambria Math" w:cstheme="minorHAnsi"/>
                                    </w:rPr>
                                    <m:t>K</m:t>
                                  </w:ins>
                                </m:r>
                              </m:e>
                              <m:sub>
                                <m:r>
                                  <w:ins w:id="621" w:author="Randall, Ben" w:date="2020-05-13T15:47:00Z">
                                    <w:rPr>
                                      <w:rFonts w:ascii="Cambria Math" w:eastAsiaTheme="minorEastAsia" w:hAnsi="Cambria Math" w:cstheme="minorHAnsi"/>
                                    </w:rPr>
                                    <m:t>MgAT</m:t>
                                  </w:ins>
                                </m:r>
                                <m:sSup>
                                  <m:sSupPr>
                                    <m:ctrlPr>
                                      <w:ins w:id="622" w:author="Randall, Ben" w:date="2020-05-13T15:47:00Z">
                                        <w:rPr>
                                          <w:rFonts w:ascii="Cambria Math" w:eastAsiaTheme="minorEastAsia" w:hAnsi="Cambria Math" w:cstheme="minorHAnsi"/>
                                          <w:bCs/>
                                          <w:i/>
                                        </w:rPr>
                                      </w:ins>
                                    </m:ctrlPr>
                                  </m:sSupPr>
                                  <m:e>
                                    <m:r>
                                      <w:ins w:id="623" w:author="Randall, Ben" w:date="2020-05-13T15:47:00Z">
                                        <w:rPr>
                                          <w:rFonts w:ascii="Cambria Math" w:eastAsiaTheme="minorEastAsia" w:hAnsi="Cambria Math" w:cstheme="minorHAnsi"/>
                                        </w:rPr>
                                        <m:t>P</m:t>
                                      </w:ins>
                                    </m:r>
                                  </m:e>
                                  <m:sup>
                                    <m:r>
                                      <w:ins w:id="624" w:author="Randall, Ben" w:date="2020-05-13T15:47:00Z">
                                        <w:rPr>
                                          <w:rFonts w:ascii="Cambria Math" w:eastAsiaTheme="minorEastAsia" w:hAnsi="Cambria Math" w:cstheme="minorHAnsi"/>
                                        </w:rPr>
                                        <m:t>2-</m:t>
                                      </w:ins>
                                    </m:r>
                                  </m:sup>
                                </m:sSup>
                              </m:sub>
                            </m:sSub>
                          </m:num>
                          <m:den>
                            <m:sSub>
                              <m:sSubPr>
                                <m:ctrlPr>
                                  <w:ins w:id="625" w:author="Randall, Ben" w:date="2020-05-13T15:47:00Z">
                                    <w:rPr>
                                      <w:rFonts w:ascii="Cambria Math" w:eastAsiaTheme="minorEastAsia" w:hAnsi="Cambria Math" w:cstheme="minorHAnsi"/>
                                      <w:bCs/>
                                      <w:i/>
                                    </w:rPr>
                                  </w:ins>
                                </m:ctrlPr>
                              </m:sSubPr>
                              <m:e>
                                <m:r>
                                  <w:ins w:id="626" w:author="Randall, Ben" w:date="2020-05-13T15:47:00Z">
                                    <w:rPr>
                                      <w:rFonts w:ascii="Cambria Math" w:eastAsiaTheme="minorEastAsia" w:hAnsi="Cambria Math" w:cstheme="minorHAnsi"/>
                                    </w:rPr>
                                    <m:t>K</m:t>
                                  </w:ins>
                                </m:r>
                              </m:e>
                              <m:sub>
                                <m:r>
                                  <w:ins w:id="627" w:author="Randall, Ben" w:date="2020-05-13T15:47:00Z">
                                    <w:rPr>
                                      <w:rFonts w:ascii="Cambria Math" w:eastAsiaTheme="minorEastAsia" w:hAnsi="Cambria Math" w:cstheme="minorHAnsi"/>
                                    </w:rPr>
                                    <m:t>MgHAT</m:t>
                                  </w:ins>
                                </m:r>
                                <m:sSup>
                                  <m:sSupPr>
                                    <m:ctrlPr>
                                      <w:ins w:id="628" w:author="Randall, Ben" w:date="2020-05-13T15:47:00Z">
                                        <w:rPr>
                                          <w:rFonts w:ascii="Cambria Math" w:eastAsiaTheme="minorEastAsia" w:hAnsi="Cambria Math" w:cstheme="minorHAnsi"/>
                                          <w:bCs/>
                                          <w:i/>
                                        </w:rPr>
                                      </w:ins>
                                    </m:ctrlPr>
                                  </m:sSupPr>
                                  <m:e>
                                    <m:r>
                                      <w:ins w:id="629" w:author="Randall, Ben" w:date="2020-05-13T15:47:00Z">
                                        <w:rPr>
                                          <w:rFonts w:ascii="Cambria Math" w:eastAsiaTheme="minorEastAsia" w:hAnsi="Cambria Math" w:cstheme="minorHAnsi"/>
                                        </w:rPr>
                                        <m:t>P</m:t>
                                      </w:ins>
                                    </m:r>
                                  </m:e>
                                  <m:sup>
                                    <m:r>
                                      <w:ins w:id="630" w:author="Randall, Ben" w:date="2020-05-13T15:47:00Z">
                                        <w:rPr>
                                          <w:rFonts w:ascii="Cambria Math" w:eastAsiaTheme="minorEastAsia" w:hAnsi="Cambria Math" w:cstheme="minorHAnsi"/>
                                        </w:rPr>
                                        <m:t>-</m:t>
                                      </w:ins>
                                    </m:r>
                                  </m:sup>
                                </m:sSup>
                              </m:sub>
                            </m:sSub>
                            <m:sSub>
                              <m:sSubPr>
                                <m:ctrlPr>
                                  <w:ins w:id="631" w:author="Randall, Ben" w:date="2020-05-13T15:47:00Z">
                                    <w:rPr>
                                      <w:rFonts w:ascii="Cambria Math" w:eastAsiaTheme="minorEastAsia" w:hAnsi="Cambria Math" w:cstheme="minorHAnsi"/>
                                      <w:bCs/>
                                      <w:i/>
                                    </w:rPr>
                                  </w:ins>
                                </m:ctrlPr>
                              </m:sSubPr>
                              <m:e>
                                <m:r>
                                  <w:ins w:id="632" w:author="Randall, Ben" w:date="2020-05-13T15:47:00Z">
                                    <w:rPr>
                                      <w:rFonts w:ascii="Cambria Math" w:eastAsiaTheme="minorEastAsia" w:hAnsi="Cambria Math" w:cstheme="minorHAnsi"/>
                                    </w:rPr>
                                    <m:t>K</m:t>
                                  </w:ins>
                                </m:r>
                              </m:e>
                              <m:sub>
                                <m:r>
                                  <w:ins w:id="633" w:author="Randall, Ben" w:date="2020-05-13T15:47:00Z">
                                    <w:rPr>
                                      <w:rFonts w:ascii="Cambria Math" w:eastAsiaTheme="minorEastAsia" w:hAnsi="Cambria Math" w:cstheme="minorHAnsi"/>
                                    </w:rPr>
                                    <m:t>HAT</m:t>
                                  </w:ins>
                                </m:r>
                                <m:sSup>
                                  <m:sSupPr>
                                    <m:ctrlPr>
                                      <w:ins w:id="634" w:author="Randall, Ben" w:date="2020-05-13T15:47:00Z">
                                        <w:rPr>
                                          <w:rFonts w:ascii="Cambria Math" w:eastAsiaTheme="minorEastAsia" w:hAnsi="Cambria Math" w:cstheme="minorHAnsi"/>
                                          <w:bCs/>
                                          <w:i/>
                                        </w:rPr>
                                      </w:ins>
                                    </m:ctrlPr>
                                  </m:sSupPr>
                                  <m:e>
                                    <m:r>
                                      <w:ins w:id="635" w:author="Randall, Ben" w:date="2020-05-13T15:47:00Z">
                                        <w:rPr>
                                          <w:rFonts w:ascii="Cambria Math" w:eastAsiaTheme="minorEastAsia" w:hAnsi="Cambria Math" w:cstheme="minorHAnsi"/>
                                        </w:rPr>
                                        <m:t>P</m:t>
                                      </w:ins>
                                    </m:r>
                                  </m:e>
                                  <m:sup>
                                    <m:r>
                                      <w:ins w:id="636" w:author="Randall, Ben" w:date="2020-05-13T15:47:00Z">
                                        <w:rPr>
                                          <w:rFonts w:ascii="Cambria Math" w:eastAsiaTheme="minorEastAsia" w:hAnsi="Cambria Math" w:cstheme="minorHAnsi"/>
                                        </w:rPr>
                                        <m:t>3-</m:t>
                                      </w:ins>
                                    </m:r>
                                  </m:sup>
                                </m:sSup>
                              </m:sub>
                            </m:sSub>
                          </m:den>
                        </m:f>
                      </m:e>
                    </m:d>
                  </m:e>
                  <m:sup>
                    <m:r>
                      <w:ins w:id="637" w:author="Randall, Ben" w:date="2020-05-13T15:47:00Z">
                        <w:rPr>
                          <w:rFonts w:ascii="Cambria Math" w:eastAsiaTheme="minorEastAsia" w:hAnsi="Cambria Math" w:cstheme="minorHAnsi"/>
                        </w:rPr>
                        <m:t>-1</m:t>
                      </w:ins>
                    </m:r>
                  </m:sup>
                </m:sSup>
                <m:r>
                  <w:ins w:id="638" w:author="Randall, Ben" w:date="2020-05-13T15:47:00Z">
                    <w:rPr>
                      <w:rFonts w:ascii="Cambria Math" w:eastAsiaTheme="minorEastAsia" w:hAnsi="Cambria Math" w:cstheme="minorHAnsi"/>
                    </w:rPr>
                    <m:t>.</m:t>
                  </w:ins>
                </m:r>
              </m:oMath>
            </m:oMathPara>
          </w:p>
          <w:p w14:paraId="5965708A" w14:textId="77777777" w:rsidR="00C15405" w:rsidRDefault="00C15405" w:rsidP="002D3EF9">
            <w:pPr>
              <w:jc w:val="center"/>
              <w:rPr>
                <w:ins w:id="639" w:author="Randall, Ben" w:date="2020-05-13T15:47:00Z"/>
                <w:rFonts w:asciiTheme="minorHAnsi" w:hAnsiTheme="minorHAnsi" w:cstheme="minorHAnsi"/>
                <w:bCs/>
              </w:rPr>
            </w:pPr>
          </w:p>
        </w:tc>
        <w:tc>
          <w:tcPr>
            <w:tcW w:w="625" w:type="dxa"/>
            <w:vAlign w:val="center"/>
          </w:tcPr>
          <w:p w14:paraId="239B4B15" w14:textId="77777777" w:rsidR="00C15405" w:rsidRDefault="00C15405" w:rsidP="002D3EF9">
            <w:pPr>
              <w:jc w:val="center"/>
              <w:rPr>
                <w:ins w:id="640" w:author="Randall, Ben" w:date="2020-05-13T15:47:00Z"/>
                <w:rFonts w:asciiTheme="minorHAnsi" w:hAnsiTheme="minorHAnsi" w:cstheme="minorHAnsi"/>
                <w:bCs/>
              </w:rPr>
            </w:pPr>
            <w:ins w:id="641" w:author="Randall, Ben" w:date="2020-05-13T15:47:00Z">
              <w:r>
                <w:rPr>
                  <w:rFonts w:asciiTheme="minorHAnsi" w:hAnsiTheme="minorHAnsi" w:cstheme="minorHAnsi"/>
                  <w:bCs/>
                </w:rPr>
                <w:t>(5)</w:t>
              </w:r>
            </w:ins>
          </w:p>
        </w:tc>
      </w:tr>
    </w:tbl>
    <w:p w14:paraId="5AF0CE7F" w14:textId="77777777" w:rsidR="00C15405" w:rsidRDefault="00C15405" w:rsidP="00C15405">
      <w:pPr>
        <w:rPr>
          <w:ins w:id="642" w:author="Randall, Ben" w:date="2020-05-13T15:47:00Z"/>
          <w:rFonts w:asciiTheme="minorHAnsi" w:eastAsiaTheme="minorEastAsia" w:hAnsiTheme="minorHAnsi" w:cstheme="minorHAnsi"/>
          <w:bCs/>
        </w:rPr>
      </w:pPr>
      <w:ins w:id="643" w:author="Randall, Ben" w:date="2020-05-13T15:47:00Z">
        <w:r>
          <w:rPr>
            <w:rFonts w:asciiTheme="minorHAnsi" w:hAnsiTheme="minorHAnsi" w:cstheme="minorHAnsi"/>
            <w:bCs/>
          </w:rPr>
          <w:t xml:space="preserve">Dissociation constants can be found in Table 2 of [1]. Note that the stability constants in [1] are the inverse of those reported here. Similarly, </w:t>
        </w:r>
      </w:ins>
      <m:oMath>
        <m:r>
          <w:ins w:id="644" w:author="Randall, Ben" w:date="2020-05-13T15:47:00Z">
            <w:rPr>
              <w:rFonts w:ascii="Cambria Math" w:hAnsi="Cambria Math" w:cstheme="minorHAnsi"/>
            </w:rPr>
            <m:t>[MgAD</m:t>
          </w:ins>
        </m:r>
        <m:sSup>
          <m:sSupPr>
            <m:ctrlPr>
              <w:ins w:id="645" w:author="Randall, Ben" w:date="2020-05-13T15:47:00Z">
                <w:rPr>
                  <w:rFonts w:ascii="Cambria Math" w:hAnsi="Cambria Math" w:cstheme="minorHAnsi"/>
                  <w:bCs/>
                  <w:i/>
                </w:rPr>
              </w:ins>
            </m:ctrlPr>
          </m:sSupPr>
          <m:e>
            <m:r>
              <w:ins w:id="646" w:author="Randall, Ben" w:date="2020-05-13T15:47:00Z">
                <w:rPr>
                  <w:rFonts w:ascii="Cambria Math" w:hAnsi="Cambria Math" w:cstheme="minorHAnsi"/>
                </w:rPr>
                <m:t>P</m:t>
              </w:ins>
            </m:r>
          </m:e>
          <m:sup>
            <m:r>
              <w:ins w:id="647" w:author="Randall, Ben" w:date="2020-05-13T15:47:00Z">
                <w:rPr>
                  <w:rFonts w:ascii="Cambria Math" w:hAnsi="Cambria Math" w:cstheme="minorHAnsi"/>
                </w:rPr>
                <m:t>3-</m:t>
              </w:ins>
            </m:r>
          </m:sup>
        </m:sSup>
        <m:r>
          <w:ins w:id="648" w:author="Randall, Ben" w:date="2020-05-13T15:47:00Z">
            <w:rPr>
              <w:rFonts w:ascii="Cambria Math" w:hAnsi="Cambria Math" w:cstheme="minorHAnsi"/>
            </w:rPr>
            <m:t>]</m:t>
          </w:ins>
        </m:r>
      </m:oMath>
      <w:ins w:id="649" w:author="Randall, Ben" w:date="2020-05-13T15:47:00Z">
        <w:r>
          <w:rPr>
            <w:rFonts w:asciiTheme="minorHAnsi" w:eastAsiaTheme="minorEastAsia" w:hAnsiTheme="minorHAnsi" w:cstheme="minorHAnsi"/>
            <w:bCs/>
          </w:rPr>
          <w:t xml:space="preserve"> is </w:t>
        </w:r>
      </w:ins>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334447AB" w14:textId="77777777" w:rsidTr="002D3EF9">
        <w:trPr>
          <w:ins w:id="650" w:author="Randall, Ben" w:date="2020-05-13T15:47:00Z"/>
        </w:trPr>
        <w:tc>
          <w:tcPr>
            <w:tcW w:w="10165" w:type="dxa"/>
            <w:vAlign w:val="center"/>
          </w:tcPr>
          <w:p w14:paraId="632EBF2B" w14:textId="77777777" w:rsidR="00C15405" w:rsidRPr="00112085" w:rsidRDefault="002D3EF9" w:rsidP="002D3EF9">
            <w:pPr>
              <w:rPr>
                <w:ins w:id="651" w:author="Randall, Ben" w:date="2020-05-13T15:47:00Z"/>
                <w:rFonts w:asciiTheme="minorHAnsi" w:eastAsiaTheme="minorEastAsia" w:hAnsiTheme="minorHAnsi" w:cstheme="minorHAnsi"/>
                <w:bCs/>
              </w:rPr>
            </w:pPr>
            <m:oMathPara>
              <m:oMath>
                <m:d>
                  <m:dPr>
                    <m:begChr m:val="["/>
                    <m:endChr m:val="]"/>
                    <m:ctrlPr>
                      <w:ins w:id="652" w:author="Randall, Ben" w:date="2020-05-13T15:47:00Z">
                        <w:rPr>
                          <w:rFonts w:ascii="Cambria Math" w:eastAsiaTheme="minorEastAsia" w:hAnsi="Cambria Math" w:cstheme="minorHAnsi"/>
                          <w:bCs/>
                          <w:i/>
                        </w:rPr>
                      </w:ins>
                    </m:ctrlPr>
                  </m:dPr>
                  <m:e>
                    <m:r>
                      <w:ins w:id="653" w:author="Randall, Ben" w:date="2020-05-13T15:47:00Z">
                        <w:rPr>
                          <w:rFonts w:ascii="Cambria Math" w:eastAsiaTheme="minorEastAsia" w:hAnsi="Cambria Math" w:cstheme="minorHAnsi"/>
                        </w:rPr>
                        <m:t>MgAD</m:t>
                      </w:ins>
                    </m:r>
                    <m:sSup>
                      <m:sSupPr>
                        <m:ctrlPr>
                          <w:ins w:id="654" w:author="Randall, Ben" w:date="2020-05-13T15:47:00Z">
                            <w:rPr>
                              <w:rFonts w:ascii="Cambria Math" w:eastAsiaTheme="minorEastAsia" w:hAnsi="Cambria Math" w:cstheme="minorHAnsi"/>
                              <w:bCs/>
                              <w:i/>
                            </w:rPr>
                          </w:ins>
                        </m:ctrlPr>
                      </m:sSupPr>
                      <m:e>
                        <m:r>
                          <w:ins w:id="655" w:author="Randall, Ben" w:date="2020-05-13T15:47:00Z">
                            <w:rPr>
                              <w:rFonts w:ascii="Cambria Math" w:eastAsiaTheme="minorEastAsia" w:hAnsi="Cambria Math" w:cstheme="minorHAnsi"/>
                            </w:rPr>
                            <m:t>P</m:t>
                          </w:ins>
                        </m:r>
                      </m:e>
                      <m:sup>
                        <m:r>
                          <w:ins w:id="656" w:author="Randall, Ben" w:date="2020-05-13T15:47:00Z">
                            <w:rPr>
                              <w:rFonts w:ascii="Cambria Math" w:eastAsiaTheme="minorEastAsia" w:hAnsi="Cambria Math" w:cstheme="minorHAnsi"/>
                            </w:rPr>
                            <m:t>-</m:t>
                          </w:ins>
                        </m:r>
                      </m:sup>
                    </m:sSup>
                  </m:e>
                </m:d>
                <m:r>
                  <w:ins w:id="657" w:author="Randall, Ben" w:date="2020-05-13T15:47:00Z">
                    <m:rPr>
                      <m:aln/>
                    </m:rPr>
                    <w:rPr>
                      <w:rFonts w:ascii="Cambria Math" w:hAnsi="Cambria Math" w:cstheme="minorHAnsi"/>
                    </w:rPr>
                    <m:t>=</m:t>
                  </w:ins>
                </m:r>
                <m:d>
                  <m:dPr>
                    <m:begChr m:val="["/>
                    <m:endChr m:val="]"/>
                    <m:ctrlPr>
                      <w:ins w:id="658" w:author="Randall, Ben" w:date="2020-05-13T15:47:00Z">
                        <w:rPr>
                          <w:rFonts w:ascii="Cambria Math" w:hAnsi="Cambria Math" w:cstheme="minorHAnsi"/>
                          <w:bCs/>
                          <w:i/>
                        </w:rPr>
                      </w:ins>
                    </m:ctrlPr>
                  </m:dPr>
                  <m:e>
                    <m:r>
                      <w:ins w:id="659" w:author="Randall, Ben" w:date="2020-05-13T15:47:00Z">
                        <m:rPr>
                          <m:sty m:val="p"/>
                        </m:rPr>
                        <w:rPr>
                          <w:rFonts w:ascii="Cambria Math" w:hAnsi="Cambria Math" w:cstheme="minorHAnsi"/>
                        </w:rPr>
                        <m:t>Σ</m:t>
                      </w:ins>
                    </m:r>
                    <m:r>
                      <w:ins w:id="660" w:author="Randall, Ben" w:date="2020-05-13T15:47:00Z">
                        <w:rPr>
                          <w:rFonts w:ascii="Cambria Math" w:hAnsi="Cambria Math" w:cstheme="minorHAnsi"/>
                        </w:rPr>
                        <m:t>ADP</m:t>
                      </w:ins>
                    </m:r>
                  </m:e>
                </m:d>
                <m:sSup>
                  <m:sSupPr>
                    <m:ctrlPr>
                      <w:ins w:id="661" w:author="Randall, Ben" w:date="2020-05-13T15:47:00Z">
                        <w:rPr>
                          <w:rFonts w:ascii="Cambria Math" w:eastAsiaTheme="minorEastAsia" w:hAnsi="Cambria Math" w:cstheme="minorHAnsi"/>
                          <w:bCs/>
                          <w:i/>
                        </w:rPr>
                      </w:ins>
                    </m:ctrlPr>
                  </m:sSupPr>
                  <m:e>
                    <m:d>
                      <m:dPr>
                        <m:ctrlPr>
                          <w:ins w:id="662" w:author="Randall, Ben" w:date="2020-05-13T15:47:00Z">
                            <w:rPr>
                              <w:rFonts w:ascii="Cambria Math" w:eastAsiaTheme="minorEastAsia" w:hAnsi="Cambria Math" w:cstheme="minorHAnsi"/>
                              <w:bCs/>
                              <w:i/>
                            </w:rPr>
                          </w:ins>
                        </m:ctrlPr>
                      </m:dPr>
                      <m:e>
                        <m:f>
                          <m:fPr>
                            <m:ctrlPr>
                              <w:ins w:id="663" w:author="Randall, Ben" w:date="2020-05-13T15:47:00Z">
                                <w:rPr>
                                  <w:rFonts w:ascii="Cambria Math" w:eastAsiaTheme="minorEastAsia" w:hAnsi="Cambria Math" w:cstheme="minorHAnsi"/>
                                  <w:bCs/>
                                  <w:i/>
                                </w:rPr>
                              </w:ins>
                            </m:ctrlPr>
                          </m:fPr>
                          <m:num>
                            <m:sSub>
                              <m:sSubPr>
                                <m:ctrlPr>
                                  <w:ins w:id="664" w:author="Randall, Ben" w:date="2020-05-13T15:47:00Z">
                                    <w:rPr>
                                      <w:rFonts w:ascii="Cambria Math" w:eastAsiaTheme="minorEastAsia" w:hAnsi="Cambria Math" w:cstheme="minorHAnsi"/>
                                      <w:bCs/>
                                      <w:i/>
                                    </w:rPr>
                                  </w:ins>
                                </m:ctrlPr>
                              </m:sSubPr>
                              <m:e>
                                <m:r>
                                  <w:ins w:id="665" w:author="Randall, Ben" w:date="2020-05-13T15:47:00Z">
                                    <w:rPr>
                                      <w:rFonts w:ascii="Cambria Math" w:eastAsiaTheme="minorEastAsia" w:hAnsi="Cambria Math" w:cstheme="minorHAnsi"/>
                                    </w:rPr>
                                    <m:t>K</m:t>
                                  </w:ins>
                                </m:r>
                              </m:e>
                              <m:sub>
                                <m:r>
                                  <w:ins w:id="666" w:author="Randall, Ben" w:date="2020-05-13T15:47:00Z">
                                    <w:rPr>
                                      <w:rFonts w:ascii="Cambria Math" w:eastAsiaTheme="minorEastAsia" w:hAnsi="Cambria Math" w:cstheme="minorHAnsi"/>
                                    </w:rPr>
                                    <m:t>MgAD</m:t>
                                  </w:ins>
                                </m:r>
                                <m:sSup>
                                  <m:sSupPr>
                                    <m:ctrlPr>
                                      <w:ins w:id="667" w:author="Randall, Ben" w:date="2020-05-13T15:47:00Z">
                                        <w:rPr>
                                          <w:rFonts w:ascii="Cambria Math" w:eastAsiaTheme="minorEastAsia" w:hAnsi="Cambria Math" w:cstheme="minorHAnsi"/>
                                          <w:bCs/>
                                          <w:i/>
                                        </w:rPr>
                                      </w:ins>
                                    </m:ctrlPr>
                                  </m:sSupPr>
                                  <m:e>
                                    <m:r>
                                      <w:ins w:id="668" w:author="Randall, Ben" w:date="2020-05-13T15:47:00Z">
                                        <w:rPr>
                                          <w:rFonts w:ascii="Cambria Math" w:eastAsiaTheme="minorEastAsia" w:hAnsi="Cambria Math" w:cstheme="minorHAnsi"/>
                                        </w:rPr>
                                        <m:t>P</m:t>
                                      </w:ins>
                                    </m:r>
                                  </m:e>
                                  <m:sup>
                                    <m:r>
                                      <w:ins w:id="669" w:author="Randall, Ben" w:date="2020-05-13T15:47:00Z">
                                        <w:rPr>
                                          <w:rFonts w:ascii="Cambria Math" w:eastAsiaTheme="minorEastAsia" w:hAnsi="Cambria Math" w:cstheme="minorHAnsi"/>
                                        </w:rPr>
                                        <m:t>-</m:t>
                                      </w:ins>
                                    </m:r>
                                  </m:sup>
                                </m:sSup>
                              </m:sub>
                            </m:sSub>
                          </m:num>
                          <m:den>
                            <m:d>
                              <m:dPr>
                                <m:begChr m:val="["/>
                                <m:endChr m:val="]"/>
                                <m:ctrlPr>
                                  <w:ins w:id="670" w:author="Randall, Ben" w:date="2020-05-13T15:47:00Z">
                                    <w:rPr>
                                      <w:rFonts w:ascii="Cambria Math" w:eastAsiaTheme="minorEastAsia" w:hAnsi="Cambria Math" w:cstheme="minorHAnsi"/>
                                      <w:bCs/>
                                      <w:i/>
                                    </w:rPr>
                                  </w:ins>
                                </m:ctrlPr>
                              </m:dPr>
                              <m:e>
                                <m:r>
                                  <w:ins w:id="671" w:author="Randall, Ben" w:date="2020-05-13T15:47:00Z">
                                    <w:rPr>
                                      <w:rFonts w:ascii="Cambria Math" w:eastAsiaTheme="minorEastAsia" w:hAnsi="Cambria Math" w:cstheme="minorHAnsi"/>
                                    </w:rPr>
                                    <m:t>M</m:t>
                                  </w:ins>
                                </m:r>
                                <m:sSup>
                                  <m:sSupPr>
                                    <m:ctrlPr>
                                      <w:ins w:id="672" w:author="Randall, Ben" w:date="2020-05-13T15:47:00Z">
                                        <w:rPr>
                                          <w:rFonts w:ascii="Cambria Math" w:eastAsiaTheme="minorEastAsia" w:hAnsi="Cambria Math" w:cstheme="minorHAnsi"/>
                                          <w:bCs/>
                                          <w:i/>
                                        </w:rPr>
                                      </w:ins>
                                    </m:ctrlPr>
                                  </m:sSupPr>
                                  <m:e>
                                    <m:r>
                                      <w:ins w:id="673" w:author="Randall, Ben" w:date="2020-05-13T15:47:00Z">
                                        <w:rPr>
                                          <w:rFonts w:ascii="Cambria Math" w:eastAsiaTheme="minorEastAsia" w:hAnsi="Cambria Math" w:cstheme="minorHAnsi"/>
                                        </w:rPr>
                                        <m:t>g</m:t>
                                      </w:ins>
                                    </m:r>
                                  </m:e>
                                  <m:sup>
                                    <m:r>
                                      <w:ins w:id="674" w:author="Randall, Ben" w:date="2020-05-13T15:47:00Z">
                                        <w:rPr>
                                          <w:rFonts w:ascii="Cambria Math" w:eastAsiaTheme="minorEastAsia" w:hAnsi="Cambria Math" w:cstheme="minorHAnsi"/>
                                        </w:rPr>
                                        <m:t>2+</m:t>
                                      </w:ins>
                                    </m:r>
                                  </m:sup>
                                </m:sSup>
                              </m:e>
                            </m:d>
                          </m:den>
                        </m:f>
                        <m:r>
                          <w:ins w:id="675" w:author="Randall, Ben" w:date="2020-05-13T15:47:00Z">
                            <w:rPr>
                              <w:rFonts w:ascii="Cambria Math" w:eastAsiaTheme="minorEastAsia" w:hAnsi="Cambria Math" w:cstheme="minorHAnsi"/>
                            </w:rPr>
                            <m:t>+</m:t>
                          </w:ins>
                        </m:r>
                        <m:f>
                          <m:fPr>
                            <m:ctrlPr>
                              <w:ins w:id="676" w:author="Randall, Ben" w:date="2020-05-13T15:47:00Z">
                                <w:rPr>
                                  <w:rFonts w:ascii="Cambria Math" w:eastAsiaTheme="minorEastAsia" w:hAnsi="Cambria Math" w:cstheme="minorHAnsi"/>
                                  <w:bCs/>
                                  <w:i/>
                                </w:rPr>
                              </w:ins>
                            </m:ctrlPr>
                          </m:fPr>
                          <m:num>
                            <m:d>
                              <m:dPr>
                                <m:begChr m:val="["/>
                                <m:endChr m:val="]"/>
                                <m:ctrlPr>
                                  <w:ins w:id="677" w:author="Randall, Ben" w:date="2020-05-13T15:47:00Z">
                                    <w:rPr>
                                      <w:rFonts w:ascii="Cambria Math" w:eastAsiaTheme="minorEastAsia" w:hAnsi="Cambria Math" w:cstheme="minorHAnsi"/>
                                      <w:bCs/>
                                      <w:i/>
                                    </w:rPr>
                                  </w:ins>
                                </m:ctrlPr>
                              </m:dPr>
                              <m:e>
                                <m:sSup>
                                  <m:sSupPr>
                                    <m:ctrlPr>
                                      <w:ins w:id="678" w:author="Randall, Ben" w:date="2020-05-13T15:47:00Z">
                                        <w:rPr>
                                          <w:rFonts w:ascii="Cambria Math" w:eastAsiaTheme="minorEastAsia" w:hAnsi="Cambria Math" w:cstheme="minorHAnsi"/>
                                          <w:bCs/>
                                          <w:i/>
                                        </w:rPr>
                                      </w:ins>
                                    </m:ctrlPr>
                                  </m:sSupPr>
                                  <m:e>
                                    <m:r>
                                      <w:ins w:id="679" w:author="Randall, Ben" w:date="2020-05-13T15:47:00Z">
                                        <w:rPr>
                                          <w:rFonts w:ascii="Cambria Math" w:eastAsiaTheme="minorEastAsia" w:hAnsi="Cambria Math" w:cstheme="minorHAnsi"/>
                                        </w:rPr>
                                        <m:t>H</m:t>
                                      </w:ins>
                                    </m:r>
                                  </m:e>
                                  <m:sup>
                                    <m:r>
                                      <w:ins w:id="680" w:author="Randall, Ben" w:date="2020-05-13T15:47:00Z">
                                        <w:rPr>
                                          <w:rFonts w:ascii="Cambria Math" w:eastAsiaTheme="minorEastAsia" w:hAnsi="Cambria Math" w:cstheme="minorHAnsi"/>
                                        </w:rPr>
                                        <m:t>+</m:t>
                                      </w:ins>
                                    </m:r>
                                  </m:sup>
                                </m:sSup>
                              </m:e>
                            </m:d>
                          </m:num>
                          <m:den>
                            <m:d>
                              <m:dPr>
                                <m:begChr m:val="["/>
                                <m:endChr m:val="]"/>
                                <m:ctrlPr>
                                  <w:ins w:id="681" w:author="Randall, Ben" w:date="2020-05-13T15:47:00Z">
                                    <w:rPr>
                                      <w:rFonts w:ascii="Cambria Math" w:eastAsiaTheme="minorEastAsia" w:hAnsi="Cambria Math" w:cstheme="minorHAnsi"/>
                                      <w:bCs/>
                                      <w:i/>
                                    </w:rPr>
                                  </w:ins>
                                </m:ctrlPr>
                              </m:dPr>
                              <m:e>
                                <m:r>
                                  <w:ins w:id="682" w:author="Randall, Ben" w:date="2020-05-13T15:47:00Z">
                                    <w:rPr>
                                      <w:rFonts w:ascii="Cambria Math" w:eastAsiaTheme="minorEastAsia" w:hAnsi="Cambria Math" w:cstheme="minorHAnsi"/>
                                    </w:rPr>
                                    <m:t>M</m:t>
                                  </w:ins>
                                </m:r>
                                <m:sSup>
                                  <m:sSupPr>
                                    <m:ctrlPr>
                                      <w:ins w:id="683" w:author="Randall, Ben" w:date="2020-05-13T15:47:00Z">
                                        <w:rPr>
                                          <w:rFonts w:ascii="Cambria Math" w:eastAsiaTheme="minorEastAsia" w:hAnsi="Cambria Math" w:cstheme="minorHAnsi"/>
                                          <w:bCs/>
                                          <w:i/>
                                        </w:rPr>
                                      </w:ins>
                                    </m:ctrlPr>
                                  </m:sSupPr>
                                  <m:e>
                                    <m:r>
                                      <w:ins w:id="684" w:author="Randall, Ben" w:date="2020-05-13T15:47:00Z">
                                        <w:rPr>
                                          <w:rFonts w:ascii="Cambria Math" w:eastAsiaTheme="minorEastAsia" w:hAnsi="Cambria Math" w:cstheme="minorHAnsi"/>
                                        </w:rPr>
                                        <m:t>g</m:t>
                                      </w:ins>
                                    </m:r>
                                  </m:e>
                                  <m:sup>
                                    <m:r>
                                      <w:ins w:id="685" w:author="Randall, Ben" w:date="2020-05-13T15:47:00Z">
                                        <w:rPr>
                                          <w:rFonts w:ascii="Cambria Math" w:eastAsiaTheme="minorEastAsia" w:hAnsi="Cambria Math" w:cstheme="minorHAnsi"/>
                                        </w:rPr>
                                        <m:t>2+</m:t>
                                      </w:ins>
                                    </m:r>
                                  </m:sup>
                                </m:sSup>
                              </m:e>
                            </m:d>
                          </m:den>
                        </m:f>
                        <m:f>
                          <m:fPr>
                            <m:ctrlPr>
                              <w:ins w:id="686" w:author="Randall, Ben" w:date="2020-05-13T15:47:00Z">
                                <w:rPr>
                                  <w:rFonts w:ascii="Cambria Math" w:eastAsiaTheme="minorEastAsia" w:hAnsi="Cambria Math" w:cstheme="minorHAnsi"/>
                                  <w:bCs/>
                                  <w:i/>
                                </w:rPr>
                              </w:ins>
                            </m:ctrlPr>
                          </m:fPr>
                          <m:num>
                            <m:sSub>
                              <m:sSubPr>
                                <m:ctrlPr>
                                  <w:ins w:id="687" w:author="Randall, Ben" w:date="2020-05-13T15:47:00Z">
                                    <w:rPr>
                                      <w:rFonts w:ascii="Cambria Math" w:eastAsiaTheme="minorEastAsia" w:hAnsi="Cambria Math" w:cstheme="minorHAnsi"/>
                                      <w:bCs/>
                                      <w:i/>
                                    </w:rPr>
                                  </w:ins>
                                </m:ctrlPr>
                              </m:sSubPr>
                              <m:e>
                                <m:r>
                                  <w:ins w:id="688" w:author="Randall, Ben" w:date="2020-05-13T15:47:00Z">
                                    <w:rPr>
                                      <w:rFonts w:ascii="Cambria Math" w:eastAsiaTheme="minorEastAsia" w:hAnsi="Cambria Math" w:cstheme="minorHAnsi"/>
                                    </w:rPr>
                                    <m:t>K</m:t>
                                  </w:ins>
                                </m:r>
                              </m:e>
                              <m:sub>
                                <m:r>
                                  <w:ins w:id="689" w:author="Randall, Ben" w:date="2020-05-13T15:47:00Z">
                                    <w:rPr>
                                      <w:rFonts w:ascii="Cambria Math" w:eastAsiaTheme="minorEastAsia" w:hAnsi="Cambria Math" w:cstheme="minorHAnsi"/>
                                    </w:rPr>
                                    <m:t>MgAD</m:t>
                                  </w:ins>
                                </m:r>
                                <m:sSup>
                                  <m:sSupPr>
                                    <m:ctrlPr>
                                      <w:ins w:id="690" w:author="Randall, Ben" w:date="2020-05-13T15:47:00Z">
                                        <w:rPr>
                                          <w:rFonts w:ascii="Cambria Math" w:eastAsiaTheme="minorEastAsia" w:hAnsi="Cambria Math" w:cstheme="minorHAnsi"/>
                                          <w:bCs/>
                                          <w:i/>
                                        </w:rPr>
                                      </w:ins>
                                    </m:ctrlPr>
                                  </m:sSupPr>
                                  <m:e>
                                    <m:r>
                                      <w:ins w:id="691" w:author="Randall, Ben" w:date="2020-05-13T15:47:00Z">
                                        <w:rPr>
                                          <w:rFonts w:ascii="Cambria Math" w:eastAsiaTheme="minorEastAsia" w:hAnsi="Cambria Math" w:cstheme="minorHAnsi"/>
                                        </w:rPr>
                                        <m:t>P</m:t>
                                      </w:ins>
                                    </m:r>
                                  </m:e>
                                  <m:sup>
                                    <m:r>
                                      <w:ins w:id="692" w:author="Randall, Ben" w:date="2020-05-13T15:47:00Z">
                                        <w:rPr>
                                          <w:rFonts w:ascii="Cambria Math" w:eastAsiaTheme="minorEastAsia" w:hAnsi="Cambria Math" w:cstheme="minorHAnsi"/>
                                        </w:rPr>
                                        <m:t>-</m:t>
                                      </w:ins>
                                    </m:r>
                                  </m:sup>
                                </m:sSup>
                              </m:sub>
                            </m:sSub>
                          </m:num>
                          <m:den>
                            <m:sSub>
                              <m:sSubPr>
                                <m:ctrlPr>
                                  <w:ins w:id="693" w:author="Randall, Ben" w:date="2020-05-13T15:47:00Z">
                                    <w:rPr>
                                      <w:rFonts w:ascii="Cambria Math" w:eastAsiaTheme="minorEastAsia" w:hAnsi="Cambria Math" w:cstheme="minorHAnsi"/>
                                      <w:bCs/>
                                      <w:i/>
                                    </w:rPr>
                                  </w:ins>
                                </m:ctrlPr>
                              </m:sSubPr>
                              <m:e>
                                <m:r>
                                  <w:ins w:id="694" w:author="Randall, Ben" w:date="2020-05-13T15:47:00Z">
                                    <w:rPr>
                                      <w:rFonts w:ascii="Cambria Math" w:eastAsiaTheme="minorEastAsia" w:hAnsi="Cambria Math" w:cstheme="minorHAnsi"/>
                                    </w:rPr>
                                    <m:t>K</m:t>
                                  </w:ins>
                                </m:r>
                              </m:e>
                              <m:sub>
                                <m:r>
                                  <w:ins w:id="695" w:author="Randall, Ben" w:date="2020-05-13T15:47:00Z">
                                    <w:rPr>
                                      <w:rFonts w:ascii="Cambria Math" w:eastAsiaTheme="minorEastAsia" w:hAnsi="Cambria Math" w:cstheme="minorHAnsi"/>
                                    </w:rPr>
                                    <m:t>HAD</m:t>
                                  </w:ins>
                                </m:r>
                                <m:sSup>
                                  <m:sSupPr>
                                    <m:ctrlPr>
                                      <w:ins w:id="696" w:author="Randall, Ben" w:date="2020-05-13T15:47:00Z">
                                        <w:rPr>
                                          <w:rFonts w:ascii="Cambria Math" w:eastAsiaTheme="minorEastAsia" w:hAnsi="Cambria Math" w:cstheme="minorHAnsi"/>
                                          <w:bCs/>
                                          <w:i/>
                                        </w:rPr>
                                      </w:ins>
                                    </m:ctrlPr>
                                  </m:sSupPr>
                                  <m:e>
                                    <m:r>
                                      <w:ins w:id="697" w:author="Randall, Ben" w:date="2020-05-13T15:47:00Z">
                                        <w:rPr>
                                          <w:rFonts w:ascii="Cambria Math" w:eastAsiaTheme="minorEastAsia" w:hAnsi="Cambria Math" w:cstheme="minorHAnsi"/>
                                        </w:rPr>
                                        <m:t>P</m:t>
                                      </w:ins>
                                    </m:r>
                                  </m:e>
                                  <m:sup>
                                    <m:r>
                                      <w:ins w:id="698" w:author="Randall, Ben" w:date="2020-05-13T15:47:00Z">
                                        <w:rPr>
                                          <w:rFonts w:ascii="Cambria Math" w:eastAsiaTheme="minorEastAsia" w:hAnsi="Cambria Math" w:cstheme="minorHAnsi"/>
                                        </w:rPr>
                                        <m:t>2-</m:t>
                                      </w:ins>
                                    </m:r>
                                  </m:sup>
                                </m:sSup>
                              </m:sub>
                            </m:sSub>
                          </m:den>
                        </m:f>
                        <m:r>
                          <w:ins w:id="699" w:author="Randall, Ben" w:date="2020-05-13T15:47:00Z">
                            <w:rPr>
                              <w:rFonts w:ascii="Cambria Math" w:eastAsiaTheme="minorEastAsia" w:hAnsi="Cambria Math" w:cstheme="minorHAnsi"/>
                            </w:rPr>
                            <m:t>+1+</m:t>
                          </w:ins>
                        </m:r>
                        <m:d>
                          <m:dPr>
                            <m:begChr m:val="["/>
                            <m:endChr m:val="]"/>
                            <m:ctrlPr>
                              <w:ins w:id="700" w:author="Randall, Ben" w:date="2020-05-13T15:47:00Z">
                                <w:rPr>
                                  <w:rFonts w:ascii="Cambria Math" w:eastAsiaTheme="minorEastAsia" w:hAnsi="Cambria Math" w:cstheme="minorHAnsi"/>
                                  <w:bCs/>
                                  <w:i/>
                                </w:rPr>
                              </w:ins>
                            </m:ctrlPr>
                          </m:dPr>
                          <m:e>
                            <m:sSup>
                              <m:sSupPr>
                                <m:ctrlPr>
                                  <w:ins w:id="701" w:author="Randall, Ben" w:date="2020-05-13T15:47:00Z">
                                    <w:rPr>
                                      <w:rFonts w:ascii="Cambria Math" w:eastAsiaTheme="minorEastAsia" w:hAnsi="Cambria Math" w:cstheme="minorHAnsi"/>
                                      <w:bCs/>
                                      <w:i/>
                                    </w:rPr>
                                  </w:ins>
                                </m:ctrlPr>
                              </m:sSupPr>
                              <m:e>
                                <m:r>
                                  <w:ins w:id="702" w:author="Randall, Ben" w:date="2020-05-13T15:47:00Z">
                                    <w:rPr>
                                      <w:rFonts w:ascii="Cambria Math" w:eastAsiaTheme="minorEastAsia" w:hAnsi="Cambria Math" w:cstheme="minorHAnsi"/>
                                    </w:rPr>
                                    <m:t>H</m:t>
                                  </w:ins>
                                </m:r>
                              </m:e>
                              <m:sup>
                                <m:r>
                                  <w:ins w:id="703" w:author="Randall, Ben" w:date="2020-05-13T15:47:00Z">
                                    <w:rPr>
                                      <w:rFonts w:ascii="Cambria Math" w:eastAsiaTheme="minorEastAsia" w:hAnsi="Cambria Math" w:cstheme="minorHAnsi"/>
                                    </w:rPr>
                                    <m:t>+</m:t>
                                  </w:ins>
                                </m:r>
                              </m:sup>
                            </m:sSup>
                          </m:e>
                        </m:d>
                        <m:f>
                          <m:fPr>
                            <m:ctrlPr>
                              <w:ins w:id="704" w:author="Randall, Ben" w:date="2020-05-13T15:47:00Z">
                                <w:rPr>
                                  <w:rFonts w:ascii="Cambria Math" w:eastAsiaTheme="minorEastAsia" w:hAnsi="Cambria Math" w:cstheme="minorHAnsi"/>
                                  <w:bCs/>
                                  <w:i/>
                                </w:rPr>
                              </w:ins>
                            </m:ctrlPr>
                          </m:fPr>
                          <m:num>
                            <m:sSub>
                              <m:sSubPr>
                                <m:ctrlPr>
                                  <w:ins w:id="705" w:author="Randall, Ben" w:date="2020-05-13T15:47:00Z">
                                    <w:rPr>
                                      <w:rFonts w:ascii="Cambria Math" w:eastAsiaTheme="minorEastAsia" w:hAnsi="Cambria Math" w:cstheme="minorHAnsi"/>
                                      <w:bCs/>
                                      <w:i/>
                                    </w:rPr>
                                  </w:ins>
                                </m:ctrlPr>
                              </m:sSubPr>
                              <m:e>
                                <m:r>
                                  <w:ins w:id="706" w:author="Randall, Ben" w:date="2020-05-13T15:47:00Z">
                                    <w:rPr>
                                      <w:rFonts w:ascii="Cambria Math" w:eastAsiaTheme="minorEastAsia" w:hAnsi="Cambria Math" w:cstheme="minorHAnsi"/>
                                    </w:rPr>
                                    <m:t>K</m:t>
                                  </w:ins>
                                </m:r>
                              </m:e>
                              <m:sub>
                                <m:r>
                                  <w:ins w:id="707" w:author="Randall, Ben" w:date="2020-05-13T15:47:00Z">
                                    <w:rPr>
                                      <w:rFonts w:ascii="Cambria Math" w:eastAsiaTheme="minorEastAsia" w:hAnsi="Cambria Math" w:cstheme="minorHAnsi"/>
                                    </w:rPr>
                                    <m:t>MgAD</m:t>
                                  </w:ins>
                                </m:r>
                                <m:sSup>
                                  <m:sSupPr>
                                    <m:ctrlPr>
                                      <w:ins w:id="708" w:author="Randall, Ben" w:date="2020-05-13T15:47:00Z">
                                        <w:rPr>
                                          <w:rFonts w:ascii="Cambria Math" w:eastAsiaTheme="minorEastAsia" w:hAnsi="Cambria Math" w:cstheme="minorHAnsi"/>
                                          <w:bCs/>
                                          <w:i/>
                                        </w:rPr>
                                      </w:ins>
                                    </m:ctrlPr>
                                  </m:sSupPr>
                                  <m:e>
                                    <m:r>
                                      <w:ins w:id="709" w:author="Randall, Ben" w:date="2020-05-13T15:47:00Z">
                                        <w:rPr>
                                          <w:rFonts w:ascii="Cambria Math" w:eastAsiaTheme="minorEastAsia" w:hAnsi="Cambria Math" w:cstheme="minorHAnsi"/>
                                        </w:rPr>
                                        <m:t>P</m:t>
                                      </w:ins>
                                    </m:r>
                                  </m:e>
                                  <m:sup>
                                    <m:r>
                                      <w:ins w:id="710" w:author="Randall, Ben" w:date="2020-05-13T15:47:00Z">
                                        <w:rPr>
                                          <w:rFonts w:ascii="Cambria Math" w:eastAsiaTheme="minorEastAsia" w:hAnsi="Cambria Math" w:cstheme="minorHAnsi"/>
                                        </w:rPr>
                                        <m:t>-</m:t>
                                      </w:ins>
                                    </m:r>
                                  </m:sup>
                                </m:sSup>
                              </m:sub>
                            </m:sSub>
                          </m:num>
                          <m:den>
                            <m:sSub>
                              <m:sSubPr>
                                <m:ctrlPr>
                                  <w:ins w:id="711" w:author="Randall, Ben" w:date="2020-05-13T15:47:00Z">
                                    <w:rPr>
                                      <w:rFonts w:ascii="Cambria Math" w:eastAsiaTheme="minorEastAsia" w:hAnsi="Cambria Math" w:cstheme="minorHAnsi"/>
                                      <w:bCs/>
                                      <w:i/>
                                    </w:rPr>
                                  </w:ins>
                                </m:ctrlPr>
                              </m:sSubPr>
                              <m:e>
                                <m:r>
                                  <w:ins w:id="712" w:author="Randall, Ben" w:date="2020-05-13T15:47:00Z">
                                    <w:rPr>
                                      <w:rFonts w:ascii="Cambria Math" w:eastAsiaTheme="minorEastAsia" w:hAnsi="Cambria Math" w:cstheme="minorHAnsi"/>
                                    </w:rPr>
                                    <m:t>K</m:t>
                                  </w:ins>
                                </m:r>
                              </m:e>
                              <m:sub>
                                <m:r>
                                  <w:ins w:id="713" w:author="Randall, Ben" w:date="2020-05-13T15:47:00Z">
                                    <w:rPr>
                                      <w:rFonts w:ascii="Cambria Math" w:eastAsiaTheme="minorEastAsia" w:hAnsi="Cambria Math" w:cstheme="minorHAnsi"/>
                                    </w:rPr>
                                    <m:t>MgHADP</m:t>
                                  </w:ins>
                                </m:r>
                              </m:sub>
                            </m:sSub>
                            <m:sSub>
                              <m:sSubPr>
                                <m:ctrlPr>
                                  <w:ins w:id="714" w:author="Randall, Ben" w:date="2020-05-13T15:47:00Z">
                                    <w:rPr>
                                      <w:rFonts w:ascii="Cambria Math" w:eastAsiaTheme="minorEastAsia" w:hAnsi="Cambria Math" w:cstheme="minorHAnsi"/>
                                      <w:bCs/>
                                      <w:i/>
                                    </w:rPr>
                                  </w:ins>
                                </m:ctrlPr>
                              </m:sSubPr>
                              <m:e>
                                <m:r>
                                  <w:ins w:id="715" w:author="Randall, Ben" w:date="2020-05-13T15:47:00Z">
                                    <w:rPr>
                                      <w:rFonts w:ascii="Cambria Math" w:eastAsiaTheme="minorEastAsia" w:hAnsi="Cambria Math" w:cstheme="minorHAnsi"/>
                                    </w:rPr>
                                    <m:t>K</m:t>
                                  </w:ins>
                                </m:r>
                              </m:e>
                              <m:sub>
                                <m:r>
                                  <w:ins w:id="716" w:author="Randall, Ben" w:date="2020-05-13T15:47:00Z">
                                    <w:rPr>
                                      <w:rFonts w:ascii="Cambria Math" w:eastAsiaTheme="minorEastAsia" w:hAnsi="Cambria Math" w:cstheme="minorHAnsi"/>
                                    </w:rPr>
                                    <m:t>HAD</m:t>
                                  </w:ins>
                                </m:r>
                                <m:sSup>
                                  <m:sSupPr>
                                    <m:ctrlPr>
                                      <w:ins w:id="717" w:author="Randall, Ben" w:date="2020-05-13T15:47:00Z">
                                        <w:rPr>
                                          <w:rFonts w:ascii="Cambria Math" w:eastAsiaTheme="minorEastAsia" w:hAnsi="Cambria Math" w:cstheme="minorHAnsi"/>
                                          <w:bCs/>
                                          <w:i/>
                                        </w:rPr>
                                      </w:ins>
                                    </m:ctrlPr>
                                  </m:sSupPr>
                                  <m:e>
                                    <m:r>
                                      <w:ins w:id="718" w:author="Randall, Ben" w:date="2020-05-13T15:47:00Z">
                                        <w:rPr>
                                          <w:rFonts w:ascii="Cambria Math" w:eastAsiaTheme="minorEastAsia" w:hAnsi="Cambria Math" w:cstheme="minorHAnsi"/>
                                        </w:rPr>
                                        <m:t>P</m:t>
                                      </w:ins>
                                    </m:r>
                                  </m:e>
                                  <m:sup>
                                    <m:r>
                                      <w:ins w:id="719" w:author="Randall, Ben" w:date="2020-05-13T15:47:00Z">
                                        <w:rPr>
                                          <w:rFonts w:ascii="Cambria Math" w:eastAsiaTheme="minorEastAsia" w:hAnsi="Cambria Math" w:cstheme="minorHAnsi"/>
                                        </w:rPr>
                                        <m:t>2-</m:t>
                                      </w:ins>
                                    </m:r>
                                  </m:sup>
                                </m:sSup>
                              </m:sub>
                            </m:sSub>
                          </m:den>
                        </m:f>
                      </m:e>
                    </m:d>
                  </m:e>
                  <m:sup>
                    <m:r>
                      <w:ins w:id="720" w:author="Randall, Ben" w:date="2020-05-13T15:47:00Z">
                        <w:rPr>
                          <w:rFonts w:ascii="Cambria Math" w:eastAsiaTheme="minorEastAsia" w:hAnsi="Cambria Math" w:cstheme="minorHAnsi"/>
                        </w:rPr>
                        <m:t>-1</m:t>
                      </w:ins>
                    </m:r>
                  </m:sup>
                </m:sSup>
                <m:r>
                  <w:ins w:id="721" w:author="Randall, Ben" w:date="2020-05-13T15:47:00Z">
                    <w:rPr>
                      <w:rFonts w:ascii="Cambria Math" w:eastAsiaTheme="minorEastAsia" w:hAnsi="Cambria Math" w:cstheme="minorHAnsi"/>
                    </w:rPr>
                    <m:t>.</m:t>
                  </w:ins>
                </m:r>
              </m:oMath>
            </m:oMathPara>
          </w:p>
        </w:tc>
        <w:tc>
          <w:tcPr>
            <w:tcW w:w="625" w:type="dxa"/>
            <w:vAlign w:val="center"/>
          </w:tcPr>
          <w:p w14:paraId="1368B714" w14:textId="77777777" w:rsidR="00C15405" w:rsidRDefault="00C15405" w:rsidP="002D3EF9">
            <w:pPr>
              <w:jc w:val="center"/>
              <w:rPr>
                <w:ins w:id="722" w:author="Randall, Ben" w:date="2020-05-13T15:47:00Z"/>
                <w:rFonts w:asciiTheme="minorHAnsi" w:hAnsiTheme="minorHAnsi" w:cstheme="minorHAnsi"/>
                <w:bCs/>
              </w:rPr>
            </w:pPr>
            <w:ins w:id="723" w:author="Randall, Ben" w:date="2020-05-13T15:47:00Z">
              <w:r>
                <w:rPr>
                  <w:rFonts w:asciiTheme="minorHAnsi" w:hAnsiTheme="minorHAnsi" w:cstheme="minorHAnsi"/>
                  <w:bCs/>
                </w:rPr>
                <w:t>(6)</w:t>
              </w:r>
            </w:ins>
          </w:p>
        </w:tc>
      </w:tr>
    </w:tbl>
    <w:p w14:paraId="5D7E36F2" w14:textId="77777777" w:rsidR="00C15405" w:rsidRDefault="00C15405" w:rsidP="00C15405">
      <w:pPr>
        <w:rPr>
          <w:ins w:id="724" w:author="Randall, Ben" w:date="2020-05-13T15:47:00Z"/>
          <w:rFonts w:asciiTheme="minorHAnsi" w:eastAsiaTheme="minorEastAsia" w:hAnsiTheme="minorHAnsi" w:cstheme="minorHAnsi"/>
          <w:bCs/>
        </w:rPr>
      </w:pPr>
      <w:ins w:id="725" w:author="Randall, Ben" w:date="2020-05-13T15:47:00Z">
        <w:r>
          <w:rPr>
            <w:rFonts w:asciiTheme="minorHAnsi" w:hAnsiTheme="minorHAnsi" w:cstheme="minorHAnsi"/>
            <w:bCs/>
          </w:rPr>
          <w:t xml:space="preserve">For, </w:t>
        </w:r>
      </w:ins>
      <m:oMath>
        <m:d>
          <m:dPr>
            <m:begChr m:val="["/>
            <m:endChr m:val="]"/>
            <m:ctrlPr>
              <w:ins w:id="726" w:author="Randall, Ben" w:date="2020-05-13T15:47:00Z">
                <w:rPr>
                  <w:rFonts w:ascii="Cambria Math" w:hAnsi="Cambria Math" w:cstheme="minorHAnsi"/>
                  <w:bCs/>
                  <w:i/>
                </w:rPr>
              </w:ins>
            </m:ctrlPr>
          </m:dPr>
          <m:e>
            <m:r>
              <w:ins w:id="727" w:author="Randall, Ben" w:date="2020-05-13T15:47:00Z">
                <w:rPr>
                  <w:rFonts w:ascii="Cambria Math" w:hAnsi="Cambria Math" w:cstheme="minorHAnsi"/>
                </w:rPr>
                <m:t>HP</m:t>
              </w:ins>
            </m:r>
            <m:sSubSup>
              <m:sSubSupPr>
                <m:ctrlPr>
                  <w:ins w:id="728" w:author="Randall, Ben" w:date="2020-05-13T15:47:00Z">
                    <w:rPr>
                      <w:rFonts w:ascii="Cambria Math" w:hAnsi="Cambria Math" w:cstheme="minorHAnsi"/>
                      <w:bCs/>
                      <w:i/>
                    </w:rPr>
                  </w:ins>
                </m:ctrlPr>
              </m:sSubSupPr>
              <m:e>
                <m:r>
                  <w:ins w:id="729" w:author="Randall, Ben" w:date="2020-05-13T15:47:00Z">
                    <w:rPr>
                      <w:rFonts w:ascii="Cambria Math" w:hAnsi="Cambria Math" w:cstheme="minorHAnsi"/>
                    </w:rPr>
                    <m:t>O</m:t>
                  </w:ins>
                </m:r>
              </m:e>
              <m:sub>
                <m:r>
                  <w:ins w:id="730" w:author="Randall, Ben" w:date="2020-05-13T15:47:00Z">
                    <w:rPr>
                      <w:rFonts w:ascii="Cambria Math" w:hAnsi="Cambria Math" w:cstheme="minorHAnsi"/>
                    </w:rPr>
                    <m:t>4</m:t>
                  </w:ins>
                </m:r>
              </m:sub>
              <m:sup>
                <m:r>
                  <w:ins w:id="731" w:author="Randall, Ben" w:date="2020-05-13T15:47:00Z">
                    <w:rPr>
                      <w:rFonts w:ascii="Cambria Math" w:hAnsi="Cambria Math" w:cstheme="minorHAnsi"/>
                    </w:rPr>
                    <m:t>2-</m:t>
                  </w:ins>
                </m:r>
              </m:sup>
            </m:sSubSup>
          </m:e>
        </m:d>
      </m:oMath>
      <w:ins w:id="732" w:author="Randall, Ben" w:date="2020-05-13T15:47:00Z">
        <w:r>
          <w:rPr>
            <w:rFonts w:asciiTheme="minorHAnsi" w:eastAsiaTheme="minorEastAsia" w:hAnsiTheme="minorHAnsi" w:cstheme="minorHAnsi"/>
            <w:bCs/>
          </w:rPr>
          <w:t xml:space="preserve">, we have </w:t>
        </w:r>
      </w:ins>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45882E7D" w14:textId="77777777" w:rsidTr="002D3EF9">
        <w:trPr>
          <w:ins w:id="733" w:author="Randall, Ben" w:date="2020-05-13T15:47:00Z"/>
        </w:trPr>
        <w:tc>
          <w:tcPr>
            <w:tcW w:w="10165" w:type="dxa"/>
            <w:vAlign w:val="center"/>
          </w:tcPr>
          <w:p w14:paraId="4E0EDB39" w14:textId="77777777" w:rsidR="00C15405" w:rsidRDefault="00C15405" w:rsidP="002D3EF9">
            <w:pPr>
              <w:jc w:val="center"/>
              <w:rPr>
                <w:ins w:id="734" w:author="Randall, Ben" w:date="2020-05-13T15:47:00Z"/>
                <w:rFonts w:asciiTheme="minorHAnsi" w:hAnsiTheme="minorHAnsi" w:cstheme="minorHAnsi"/>
                <w:bCs/>
              </w:rPr>
            </w:pPr>
            <m:oMathPara>
              <m:oMath>
                <m:r>
                  <w:ins w:id="735" w:author="Randall, Ben" w:date="2020-05-13T15:47:00Z">
                    <w:rPr>
                      <w:rFonts w:ascii="Cambria Math" w:hAnsi="Cambria Math" w:cstheme="minorHAnsi"/>
                    </w:rPr>
                    <m:t>HP</m:t>
                  </w:ins>
                </m:r>
                <m:sSubSup>
                  <m:sSubSupPr>
                    <m:ctrlPr>
                      <w:ins w:id="736" w:author="Randall, Ben" w:date="2020-05-13T15:47:00Z">
                        <w:rPr>
                          <w:rFonts w:ascii="Cambria Math" w:hAnsi="Cambria Math" w:cstheme="minorHAnsi"/>
                          <w:bCs/>
                          <w:i/>
                        </w:rPr>
                      </w:ins>
                    </m:ctrlPr>
                  </m:sSubSupPr>
                  <m:e>
                    <m:r>
                      <w:ins w:id="737" w:author="Randall, Ben" w:date="2020-05-13T15:47:00Z">
                        <w:rPr>
                          <w:rFonts w:ascii="Cambria Math" w:hAnsi="Cambria Math" w:cstheme="minorHAnsi"/>
                        </w:rPr>
                        <m:t>O</m:t>
                      </w:ins>
                    </m:r>
                  </m:e>
                  <m:sub>
                    <m:r>
                      <w:ins w:id="738" w:author="Randall, Ben" w:date="2020-05-13T15:47:00Z">
                        <w:rPr>
                          <w:rFonts w:ascii="Cambria Math" w:hAnsi="Cambria Math" w:cstheme="minorHAnsi"/>
                        </w:rPr>
                        <m:t>4</m:t>
                      </w:ins>
                    </m:r>
                  </m:sub>
                  <m:sup>
                    <m:r>
                      <w:ins w:id="739" w:author="Randall, Ben" w:date="2020-05-13T15:47:00Z">
                        <w:rPr>
                          <w:rFonts w:ascii="Cambria Math" w:hAnsi="Cambria Math" w:cstheme="minorHAnsi"/>
                        </w:rPr>
                        <m:t>2-</m:t>
                      </w:ins>
                    </m:r>
                  </m:sup>
                </m:sSubSup>
                <m:r>
                  <w:ins w:id="740" w:author="Randall, Ben" w:date="2020-05-13T15:47:00Z">
                    <w:rPr>
                      <w:rFonts w:ascii="Cambria Math" w:hAnsi="Cambria Math" w:cstheme="minorHAnsi"/>
                    </w:rPr>
                    <m:t>⇌</m:t>
                  </w:ins>
                </m:r>
                <m:sSup>
                  <m:sSupPr>
                    <m:ctrlPr>
                      <w:ins w:id="741" w:author="Randall, Ben" w:date="2020-05-13T15:47:00Z">
                        <w:rPr>
                          <w:rFonts w:ascii="Cambria Math" w:hAnsi="Cambria Math" w:cstheme="minorHAnsi"/>
                          <w:bCs/>
                          <w:i/>
                        </w:rPr>
                      </w:ins>
                    </m:ctrlPr>
                  </m:sSupPr>
                  <m:e>
                    <m:r>
                      <w:ins w:id="742" w:author="Randall, Ben" w:date="2020-05-13T15:47:00Z">
                        <w:rPr>
                          <w:rFonts w:ascii="Cambria Math" w:hAnsi="Cambria Math" w:cstheme="minorHAnsi"/>
                        </w:rPr>
                        <m:t>H</m:t>
                      </w:ins>
                    </m:r>
                  </m:e>
                  <m:sup>
                    <m:r>
                      <w:ins w:id="743" w:author="Randall, Ben" w:date="2020-05-13T15:47:00Z">
                        <w:rPr>
                          <w:rFonts w:ascii="Cambria Math" w:hAnsi="Cambria Math" w:cstheme="minorHAnsi"/>
                        </w:rPr>
                        <m:t>+</m:t>
                      </w:ins>
                    </m:r>
                  </m:sup>
                </m:sSup>
                <m:r>
                  <w:ins w:id="744" w:author="Randall, Ben" w:date="2020-05-13T15:47:00Z">
                    <w:rPr>
                      <w:rFonts w:ascii="Cambria Math" w:hAnsi="Cambria Math" w:cstheme="minorHAnsi"/>
                    </w:rPr>
                    <m:t>+P</m:t>
                  </w:ins>
                </m:r>
                <m:sSubSup>
                  <m:sSubSupPr>
                    <m:ctrlPr>
                      <w:ins w:id="745" w:author="Randall, Ben" w:date="2020-05-13T15:47:00Z">
                        <w:rPr>
                          <w:rFonts w:ascii="Cambria Math" w:hAnsi="Cambria Math" w:cstheme="minorHAnsi"/>
                          <w:bCs/>
                          <w:i/>
                        </w:rPr>
                      </w:ins>
                    </m:ctrlPr>
                  </m:sSubSupPr>
                  <m:e>
                    <m:r>
                      <w:ins w:id="746" w:author="Randall, Ben" w:date="2020-05-13T15:47:00Z">
                        <w:rPr>
                          <w:rFonts w:ascii="Cambria Math" w:hAnsi="Cambria Math" w:cstheme="minorHAnsi"/>
                        </w:rPr>
                        <m:t>O</m:t>
                      </w:ins>
                    </m:r>
                  </m:e>
                  <m:sub>
                    <m:r>
                      <w:ins w:id="747" w:author="Randall, Ben" w:date="2020-05-13T15:47:00Z">
                        <w:rPr>
                          <w:rFonts w:ascii="Cambria Math" w:hAnsi="Cambria Math" w:cstheme="minorHAnsi"/>
                        </w:rPr>
                        <m:t>4</m:t>
                      </w:ins>
                    </m:r>
                  </m:sub>
                  <m:sup>
                    <m:r>
                      <w:ins w:id="748" w:author="Randall, Ben" w:date="2020-05-13T15:47:00Z">
                        <w:rPr>
                          <w:rFonts w:ascii="Cambria Math" w:hAnsi="Cambria Math" w:cstheme="minorHAnsi"/>
                        </w:rPr>
                        <m:t>3-</m:t>
                      </w:ins>
                    </m:r>
                  </m:sup>
                </m:sSubSup>
                <m:r>
                  <w:ins w:id="749" w:author="Randall, Ben" w:date="2020-05-13T15:47:00Z">
                    <w:rPr>
                      <w:rFonts w:ascii="Cambria Math" w:hAnsi="Cambria Math" w:cstheme="minorHAnsi"/>
                    </w:rPr>
                    <m:t>⇒</m:t>
                  </w:ins>
                </m:r>
                <m:sSub>
                  <m:sSubPr>
                    <m:ctrlPr>
                      <w:ins w:id="750" w:author="Randall, Ben" w:date="2020-05-13T15:47:00Z">
                        <w:rPr>
                          <w:rFonts w:ascii="Cambria Math" w:hAnsi="Cambria Math" w:cstheme="minorHAnsi"/>
                          <w:bCs/>
                          <w:i/>
                        </w:rPr>
                      </w:ins>
                    </m:ctrlPr>
                  </m:sSubPr>
                  <m:e>
                    <m:r>
                      <w:ins w:id="751" w:author="Randall, Ben" w:date="2020-05-13T15:47:00Z">
                        <w:rPr>
                          <w:rFonts w:ascii="Cambria Math" w:hAnsi="Cambria Math" w:cstheme="minorHAnsi"/>
                        </w:rPr>
                        <m:t>K</m:t>
                      </w:ins>
                    </m:r>
                  </m:e>
                  <m:sub>
                    <m:r>
                      <w:ins w:id="752" w:author="Randall, Ben" w:date="2020-05-13T15:47:00Z">
                        <w:rPr>
                          <w:rFonts w:ascii="Cambria Math" w:hAnsi="Cambria Math" w:cstheme="minorHAnsi"/>
                        </w:rPr>
                        <m:t>HP</m:t>
                      </w:ins>
                    </m:r>
                    <m:sSubSup>
                      <m:sSubSupPr>
                        <m:ctrlPr>
                          <w:ins w:id="753" w:author="Randall, Ben" w:date="2020-05-13T15:47:00Z">
                            <w:rPr>
                              <w:rFonts w:ascii="Cambria Math" w:hAnsi="Cambria Math" w:cstheme="minorHAnsi"/>
                              <w:bCs/>
                              <w:i/>
                            </w:rPr>
                          </w:ins>
                        </m:ctrlPr>
                      </m:sSubSupPr>
                      <m:e>
                        <m:r>
                          <w:ins w:id="754" w:author="Randall, Ben" w:date="2020-05-13T15:47:00Z">
                            <w:rPr>
                              <w:rFonts w:ascii="Cambria Math" w:hAnsi="Cambria Math" w:cstheme="minorHAnsi"/>
                            </w:rPr>
                            <m:t>O</m:t>
                          </w:ins>
                        </m:r>
                      </m:e>
                      <m:sub>
                        <m:r>
                          <w:ins w:id="755" w:author="Randall, Ben" w:date="2020-05-13T15:47:00Z">
                            <w:rPr>
                              <w:rFonts w:ascii="Cambria Math" w:hAnsi="Cambria Math" w:cstheme="minorHAnsi"/>
                            </w:rPr>
                            <m:t>4</m:t>
                          </w:ins>
                        </m:r>
                      </m:sub>
                      <m:sup>
                        <m:r>
                          <w:ins w:id="756" w:author="Randall, Ben" w:date="2020-05-13T15:47:00Z">
                            <w:rPr>
                              <w:rFonts w:ascii="Cambria Math" w:hAnsi="Cambria Math" w:cstheme="minorHAnsi"/>
                            </w:rPr>
                            <m:t>2-</m:t>
                          </w:ins>
                        </m:r>
                      </m:sup>
                    </m:sSubSup>
                  </m:sub>
                </m:sSub>
                <m:r>
                  <w:ins w:id="757" w:author="Randall, Ben" w:date="2020-05-13T15:47:00Z">
                    <w:rPr>
                      <w:rFonts w:ascii="Cambria Math" w:hAnsi="Cambria Math" w:cstheme="minorHAnsi"/>
                    </w:rPr>
                    <m:t>=</m:t>
                  </w:ins>
                </m:r>
                <m:f>
                  <m:fPr>
                    <m:ctrlPr>
                      <w:ins w:id="758" w:author="Randall, Ben" w:date="2020-05-13T15:47:00Z">
                        <w:rPr>
                          <w:rFonts w:ascii="Cambria Math" w:hAnsi="Cambria Math" w:cstheme="minorHAnsi"/>
                          <w:bCs/>
                          <w:i/>
                        </w:rPr>
                      </w:ins>
                    </m:ctrlPr>
                  </m:fPr>
                  <m:num>
                    <m:d>
                      <m:dPr>
                        <m:begChr m:val="["/>
                        <m:endChr m:val="]"/>
                        <m:ctrlPr>
                          <w:ins w:id="759" w:author="Randall, Ben" w:date="2020-05-13T15:47:00Z">
                            <w:rPr>
                              <w:rFonts w:ascii="Cambria Math" w:hAnsi="Cambria Math" w:cstheme="minorHAnsi"/>
                              <w:bCs/>
                              <w:i/>
                            </w:rPr>
                          </w:ins>
                        </m:ctrlPr>
                      </m:dPr>
                      <m:e>
                        <m:sSup>
                          <m:sSupPr>
                            <m:ctrlPr>
                              <w:ins w:id="760" w:author="Randall, Ben" w:date="2020-05-13T15:47:00Z">
                                <w:rPr>
                                  <w:rFonts w:ascii="Cambria Math" w:hAnsi="Cambria Math" w:cstheme="minorHAnsi"/>
                                  <w:bCs/>
                                  <w:i/>
                                </w:rPr>
                              </w:ins>
                            </m:ctrlPr>
                          </m:sSupPr>
                          <m:e>
                            <m:r>
                              <w:ins w:id="761" w:author="Randall, Ben" w:date="2020-05-13T15:47:00Z">
                                <w:rPr>
                                  <w:rFonts w:ascii="Cambria Math" w:hAnsi="Cambria Math" w:cstheme="minorHAnsi"/>
                                </w:rPr>
                                <m:t>H</m:t>
                              </w:ins>
                            </m:r>
                          </m:e>
                          <m:sup>
                            <m:r>
                              <w:ins w:id="762" w:author="Randall, Ben" w:date="2020-05-13T15:47:00Z">
                                <w:rPr>
                                  <w:rFonts w:ascii="Cambria Math" w:hAnsi="Cambria Math" w:cstheme="minorHAnsi"/>
                                </w:rPr>
                                <m:t>+</m:t>
                              </w:ins>
                            </m:r>
                          </m:sup>
                        </m:sSup>
                      </m:e>
                    </m:d>
                    <m:d>
                      <m:dPr>
                        <m:begChr m:val="["/>
                        <m:endChr m:val="]"/>
                        <m:ctrlPr>
                          <w:ins w:id="763" w:author="Randall, Ben" w:date="2020-05-13T15:47:00Z">
                            <w:rPr>
                              <w:rFonts w:ascii="Cambria Math" w:hAnsi="Cambria Math" w:cstheme="minorHAnsi"/>
                              <w:bCs/>
                              <w:i/>
                            </w:rPr>
                          </w:ins>
                        </m:ctrlPr>
                      </m:dPr>
                      <m:e>
                        <m:r>
                          <w:ins w:id="764" w:author="Randall, Ben" w:date="2020-05-13T15:47:00Z">
                            <w:rPr>
                              <w:rFonts w:ascii="Cambria Math" w:hAnsi="Cambria Math" w:cstheme="minorHAnsi"/>
                            </w:rPr>
                            <m:t>P</m:t>
                          </w:ins>
                        </m:r>
                        <m:sSubSup>
                          <m:sSubSupPr>
                            <m:ctrlPr>
                              <w:ins w:id="765" w:author="Randall, Ben" w:date="2020-05-13T15:47:00Z">
                                <w:rPr>
                                  <w:rFonts w:ascii="Cambria Math" w:hAnsi="Cambria Math" w:cstheme="minorHAnsi"/>
                                  <w:bCs/>
                                  <w:i/>
                                </w:rPr>
                              </w:ins>
                            </m:ctrlPr>
                          </m:sSubSupPr>
                          <m:e>
                            <m:r>
                              <w:ins w:id="766" w:author="Randall, Ben" w:date="2020-05-13T15:47:00Z">
                                <w:rPr>
                                  <w:rFonts w:ascii="Cambria Math" w:hAnsi="Cambria Math" w:cstheme="minorHAnsi"/>
                                </w:rPr>
                                <m:t>O</m:t>
                              </w:ins>
                            </m:r>
                          </m:e>
                          <m:sub>
                            <m:r>
                              <w:ins w:id="767" w:author="Randall, Ben" w:date="2020-05-13T15:47:00Z">
                                <w:rPr>
                                  <w:rFonts w:ascii="Cambria Math" w:hAnsi="Cambria Math" w:cstheme="minorHAnsi"/>
                                </w:rPr>
                                <m:t>4</m:t>
                              </w:ins>
                            </m:r>
                          </m:sub>
                          <m:sup>
                            <m:r>
                              <w:ins w:id="768" w:author="Randall, Ben" w:date="2020-05-13T15:47:00Z">
                                <w:rPr>
                                  <w:rFonts w:ascii="Cambria Math" w:hAnsi="Cambria Math" w:cstheme="minorHAnsi"/>
                                </w:rPr>
                                <m:t>3-</m:t>
                              </w:ins>
                            </m:r>
                          </m:sup>
                        </m:sSubSup>
                      </m:e>
                    </m:d>
                  </m:num>
                  <m:den>
                    <m:d>
                      <m:dPr>
                        <m:begChr m:val="["/>
                        <m:endChr m:val="]"/>
                        <m:ctrlPr>
                          <w:ins w:id="769" w:author="Randall, Ben" w:date="2020-05-13T15:47:00Z">
                            <w:rPr>
                              <w:rFonts w:ascii="Cambria Math" w:hAnsi="Cambria Math" w:cstheme="minorHAnsi"/>
                              <w:bCs/>
                              <w:i/>
                            </w:rPr>
                          </w:ins>
                        </m:ctrlPr>
                      </m:dPr>
                      <m:e>
                        <m:r>
                          <w:ins w:id="770" w:author="Randall, Ben" w:date="2020-05-13T15:47:00Z">
                            <w:rPr>
                              <w:rFonts w:ascii="Cambria Math" w:hAnsi="Cambria Math" w:cstheme="minorHAnsi"/>
                            </w:rPr>
                            <m:t>HP</m:t>
                          </w:ins>
                        </m:r>
                        <m:sSubSup>
                          <m:sSubSupPr>
                            <m:ctrlPr>
                              <w:ins w:id="771" w:author="Randall, Ben" w:date="2020-05-13T15:47:00Z">
                                <w:rPr>
                                  <w:rFonts w:ascii="Cambria Math" w:hAnsi="Cambria Math" w:cstheme="minorHAnsi"/>
                                  <w:bCs/>
                                  <w:i/>
                                </w:rPr>
                              </w:ins>
                            </m:ctrlPr>
                          </m:sSubSupPr>
                          <m:e>
                            <m:r>
                              <w:ins w:id="772" w:author="Randall, Ben" w:date="2020-05-13T15:47:00Z">
                                <w:rPr>
                                  <w:rFonts w:ascii="Cambria Math" w:hAnsi="Cambria Math" w:cstheme="minorHAnsi"/>
                                </w:rPr>
                                <m:t>O</m:t>
                              </w:ins>
                            </m:r>
                          </m:e>
                          <m:sub>
                            <m:r>
                              <w:ins w:id="773" w:author="Randall, Ben" w:date="2020-05-13T15:47:00Z">
                                <w:rPr>
                                  <w:rFonts w:ascii="Cambria Math" w:hAnsi="Cambria Math" w:cstheme="minorHAnsi"/>
                                </w:rPr>
                                <m:t>4</m:t>
                              </w:ins>
                            </m:r>
                          </m:sub>
                          <m:sup>
                            <m:r>
                              <w:ins w:id="774" w:author="Randall, Ben" w:date="2020-05-13T15:47:00Z">
                                <w:rPr>
                                  <w:rFonts w:ascii="Cambria Math" w:hAnsi="Cambria Math" w:cstheme="minorHAnsi"/>
                                </w:rPr>
                                <m:t>2-</m:t>
                              </w:ins>
                            </m:r>
                          </m:sup>
                        </m:sSubSup>
                      </m:e>
                    </m:d>
                  </m:den>
                </m:f>
              </m:oMath>
            </m:oMathPara>
          </w:p>
        </w:tc>
        <w:tc>
          <w:tcPr>
            <w:tcW w:w="625" w:type="dxa"/>
            <w:vAlign w:val="center"/>
          </w:tcPr>
          <w:p w14:paraId="2AFCF678" w14:textId="77777777" w:rsidR="00C15405" w:rsidRDefault="00C15405" w:rsidP="002D3EF9">
            <w:pPr>
              <w:jc w:val="center"/>
              <w:rPr>
                <w:ins w:id="775" w:author="Randall, Ben" w:date="2020-05-13T15:47:00Z"/>
                <w:rFonts w:asciiTheme="minorHAnsi" w:hAnsiTheme="minorHAnsi" w:cstheme="minorHAnsi"/>
                <w:bCs/>
              </w:rPr>
            </w:pPr>
            <w:ins w:id="776" w:author="Randall, Ben" w:date="2020-05-13T15:47:00Z">
              <w:r>
                <w:rPr>
                  <w:rFonts w:asciiTheme="minorHAnsi" w:hAnsiTheme="minorHAnsi" w:cstheme="minorHAnsi"/>
                  <w:bCs/>
                </w:rPr>
                <w:t>(7)</w:t>
              </w:r>
            </w:ins>
          </w:p>
        </w:tc>
      </w:tr>
      <w:tr w:rsidR="00C15405" w14:paraId="58D54762" w14:textId="77777777" w:rsidTr="002D3EF9">
        <w:trPr>
          <w:ins w:id="777" w:author="Randall, Ben" w:date="2020-05-13T15:47:00Z"/>
        </w:trPr>
        <w:tc>
          <w:tcPr>
            <w:tcW w:w="10165" w:type="dxa"/>
            <w:vAlign w:val="center"/>
          </w:tcPr>
          <w:p w14:paraId="146C4389" w14:textId="77777777" w:rsidR="00C15405" w:rsidRDefault="00C15405" w:rsidP="002D3EF9">
            <w:pPr>
              <w:jc w:val="center"/>
              <w:rPr>
                <w:ins w:id="778" w:author="Randall, Ben" w:date="2020-05-13T15:47:00Z"/>
                <w:rFonts w:ascii="Calibri" w:eastAsia="Calibri" w:hAnsi="Calibri" w:cs="Calibri"/>
                <w:bCs/>
              </w:rPr>
            </w:pPr>
            <m:oMathPara>
              <m:oMath>
                <m:r>
                  <w:ins w:id="779" w:author="Randall, Ben" w:date="2020-05-13T15:47:00Z">
                    <w:rPr>
                      <w:rFonts w:ascii="Cambria Math" w:hAnsi="Cambria Math" w:cstheme="minorHAnsi"/>
                    </w:rPr>
                    <m:t>MgHP</m:t>
                  </w:ins>
                </m:r>
                <m:sSub>
                  <m:sSubPr>
                    <m:ctrlPr>
                      <w:ins w:id="780" w:author="Randall, Ben" w:date="2020-05-13T15:47:00Z">
                        <w:rPr>
                          <w:rFonts w:ascii="Cambria Math" w:hAnsi="Cambria Math" w:cstheme="minorHAnsi"/>
                          <w:bCs/>
                          <w:i/>
                        </w:rPr>
                      </w:ins>
                    </m:ctrlPr>
                  </m:sSubPr>
                  <m:e>
                    <m:r>
                      <w:ins w:id="781" w:author="Randall, Ben" w:date="2020-05-13T15:47:00Z">
                        <w:rPr>
                          <w:rFonts w:ascii="Cambria Math" w:hAnsi="Cambria Math" w:cstheme="minorHAnsi"/>
                        </w:rPr>
                        <m:t>O</m:t>
                      </w:ins>
                    </m:r>
                  </m:e>
                  <m:sub>
                    <m:r>
                      <w:ins w:id="782" w:author="Randall, Ben" w:date="2020-05-13T15:47:00Z">
                        <w:rPr>
                          <w:rFonts w:ascii="Cambria Math" w:hAnsi="Cambria Math" w:cstheme="minorHAnsi"/>
                        </w:rPr>
                        <m:t>4</m:t>
                      </w:ins>
                    </m:r>
                  </m:sub>
                </m:sSub>
                <m:r>
                  <w:ins w:id="783" w:author="Randall, Ben" w:date="2020-05-13T15:47:00Z">
                    <w:rPr>
                      <w:rFonts w:ascii="Cambria Math" w:hAnsi="Cambria Math" w:cstheme="minorHAnsi"/>
                    </w:rPr>
                    <m:t>⇌</m:t>
                  </w:ins>
                </m:r>
                <m:sSup>
                  <m:sSupPr>
                    <m:ctrlPr>
                      <w:ins w:id="784" w:author="Randall, Ben" w:date="2020-05-13T15:47:00Z">
                        <w:rPr>
                          <w:rFonts w:ascii="Cambria Math" w:eastAsiaTheme="minorEastAsia" w:hAnsi="Cambria Math" w:cstheme="minorHAnsi"/>
                          <w:bCs/>
                          <w:i/>
                        </w:rPr>
                      </w:ins>
                    </m:ctrlPr>
                  </m:sSupPr>
                  <m:e>
                    <m:r>
                      <w:ins w:id="785" w:author="Randall, Ben" w:date="2020-05-13T15:47:00Z">
                        <w:rPr>
                          <w:rFonts w:ascii="Cambria Math" w:eastAsiaTheme="minorEastAsia" w:hAnsi="Cambria Math" w:cstheme="minorHAnsi"/>
                        </w:rPr>
                        <m:t>Mg</m:t>
                      </w:ins>
                    </m:r>
                  </m:e>
                  <m:sup>
                    <m:r>
                      <w:ins w:id="786" w:author="Randall, Ben" w:date="2020-05-13T15:47:00Z">
                        <w:rPr>
                          <w:rFonts w:ascii="Cambria Math" w:eastAsiaTheme="minorEastAsia" w:hAnsi="Cambria Math" w:cstheme="minorHAnsi"/>
                        </w:rPr>
                        <m:t>2+</m:t>
                      </w:ins>
                    </m:r>
                  </m:sup>
                </m:sSup>
                <m:r>
                  <w:ins w:id="787" w:author="Randall, Ben" w:date="2020-05-13T15:47:00Z">
                    <w:rPr>
                      <w:rFonts w:ascii="Cambria Math" w:eastAsiaTheme="minorEastAsia" w:hAnsi="Cambria Math" w:cstheme="minorHAnsi"/>
                    </w:rPr>
                    <m:t>+HP</m:t>
                  </w:ins>
                </m:r>
                <m:sSubSup>
                  <m:sSubSupPr>
                    <m:ctrlPr>
                      <w:ins w:id="788" w:author="Randall, Ben" w:date="2020-05-13T15:47:00Z">
                        <w:rPr>
                          <w:rFonts w:ascii="Cambria Math" w:eastAsiaTheme="minorEastAsia" w:hAnsi="Cambria Math" w:cstheme="minorHAnsi"/>
                          <w:bCs/>
                          <w:i/>
                        </w:rPr>
                      </w:ins>
                    </m:ctrlPr>
                  </m:sSubSupPr>
                  <m:e>
                    <m:r>
                      <w:ins w:id="789" w:author="Randall, Ben" w:date="2020-05-13T15:47:00Z">
                        <w:rPr>
                          <w:rFonts w:ascii="Cambria Math" w:eastAsiaTheme="minorEastAsia" w:hAnsi="Cambria Math" w:cstheme="minorHAnsi"/>
                        </w:rPr>
                        <m:t>O</m:t>
                      </w:ins>
                    </m:r>
                  </m:e>
                  <m:sub>
                    <m:r>
                      <w:ins w:id="790" w:author="Randall, Ben" w:date="2020-05-13T15:47:00Z">
                        <w:rPr>
                          <w:rFonts w:ascii="Cambria Math" w:eastAsiaTheme="minorEastAsia" w:hAnsi="Cambria Math" w:cstheme="minorHAnsi"/>
                        </w:rPr>
                        <m:t>4</m:t>
                      </w:ins>
                    </m:r>
                  </m:sub>
                  <m:sup>
                    <m:r>
                      <w:ins w:id="791" w:author="Randall, Ben" w:date="2020-05-13T15:47:00Z">
                        <w:rPr>
                          <w:rFonts w:ascii="Cambria Math" w:eastAsiaTheme="minorEastAsia" w:hAnsi="Cambria Math" w:cstheme="minorHAnsi"/>
                        </w:rPr>
                        <m:t>2-</m:t>
                      </w:ins>
                    </m:r>
                  </m:sup>
                </m:sSubSup>
                <m:r>
                  <w:ins w:id="792" w:author="Randall, Ben" w:date="2020-05-13T15:47:00Z">
                    <w:rPr>
                      <w:rFonts w:ascii="Cambria Math" w:eastAsiaTheme="minorEastAsia" w:hAnsi="Cambria Math" w:cstheme="minorHAnsi"/>
                    </w:rPr>
                    <m:t>⇒</m:t>
                  </w:ins>
                </m:r>
                <m:sSub>
                  <m:sSubPr>
                    <m:ctrlPr>
                      <w:ins w:id="793" w:author="Randall, Ben" w:date="2020-05-13T15:47:00Z">
                        <w:rPr>
                          <w:rFonts w:ascii="Cambria Math" w:eastAsiaTheme="minorEastAsia" w:hAnsi="Cambria Math" w:cstheme="minorHAnsi"/>
                          <w:bCs/>
                          <w:i/>
                        </w:rPr>
                      </w:ins>
                    </m:ctrlPr>
                  </m:sSubPr>
                  <m:e>
                    <m:r>
                      <w:ins w:id="794" w:author="Randall, Ben" w:date="2020-05-13T15:47:00Z">
                        <w:rPr>
                          <w:rFonts w:ascii="Cambria Math" w:eastAsiaTheme="minorEastAsia" w:hAnsi="Cambria Math" w:cstheme="minorHAnsi"/>
                        </w:rPr>
                        <m:t>K</m:t>
                      </w:ins>
                    </m:r>
                  </m:e>
                  <m:sub>
                    <m:r>
                      <w:ins w:id="795" w:author="Randall, Ben" w:date="2020-05-13T15:47:00Z">
                        <w:rPr>
                          <w:rFonts w:ascii="Cambria Math" w:eastAsiaTheme="minorEastAsia" w:hAnsi="Cambria Math" w:cstheme="minorHAnsi"/>
                        </w:rPr>
                        <m:t>MgHP</m:t>
                      </w:ins>
                    </m:r>
                    <m:sSub>
                      <m:sSubPr>
                        <m:ctrlPr>
                          <w:ins w:id="796" w:author="Randall, Ben" w:date="2020-05-13T15:47:00Z">
                            <w:rPr>
                              <w:rFonts w:ascii="Cambria Math" w:eastAsiaTheme="minorEastAsia" w:hAnsi="Cambria Math" w:cstheme="minorHAnsi"/>
                              <w:bCs/>
                              <w:i/>
                            </w:rPr>
                          </w:ins>
                        </m:ctrlPr>
                      </m:sSubPr>
                      <m:e>
                        <m:r>
                          <w:ins w:id="797" w:author="Randall, Ben" w:date="2020-05-13T15:47:00Z">
                            <w:rPr>
                              <w:rFonts w:ascii="Cambria Math" w:eastAsiaTheme="minorEastAsia" w:hAnsi="Cambria Math" w:cstheme="minorHAnsi"/>
                            </w:rPr>
                            <m:t>O</m:t>
                          </w:ins>
                        </m:r>
                      </m:e>
                      <m:sub>
                        <m:r>
                          <w:ins w:id="798" w:author="Randall, Ben" w:date="2020-05-13T15:47:00Z">
                            <w:rPr>
                              <w:rFonts w:ascii="Cambria Math" w:eastAsiaTheme="minorEastAsia" w:hAnsi="Cambria Math" w:cstheme="minorHAnsi"/>
                            </w:rPr>
                            <m:t>4</m:t>
                          </w:ins>
                        </m:r>
                      </m:sub>
                    </m:sSub>
                  </m:sub>
                </m:sSub>
                <m:r>
                  <w:ins w:id="799" w:author="Randall, Ben" w:date="2020-05-13T15:47:00Z">
                    <w:rPr>
                      <w:rFonts w:ascii="Cambria Math" w:eastAsiaTheme="minorEastAsia" w:hAnsi="Cambria Math" w:cstheme="minorHAnsi"/>
                    </w:rPr>
                    <m:t>=</m:t>
                  </w:ins>
                </m:r>
                <m:f>
                  <m:fPr>
                    <m:ctrlPr>
                      <w:ins w:id="800" w:author="Randall, Ben" w:date="2020-05-13T15:47:00Z">
                        <w:rPr>
                          <w:rFonts w:ascii="Cambria Math" w:eastAsiaTheme="minorEastAsia" w:hAnsi="Cambria Math" w:cstheme="minorHAnsi"/>
                          <w:bCs/>
                          <w:i/>
                        </w:rPr>
                      </w:ins>
                    </m:ctrlPr>
                  </m:fPr>
                  <m:num>
                    <m:d>
                      <m:dPr>
                        <m:begChr m:val="["/>
                        <m:endChr m:val="]"/>
                        <m:ctrlPr>
                          <w:ins w:id="801" w:author="Randall, Ben" w:date="2020-05-13T15:47:00Z">
                            <w:rPr>
                              <w:rFonts w:ascii="Cambria Math" w:eastAsiaTheme="minorEastAsia" w:hAnsi="Cambria Math" w:cstheme="minorHAnsi"/>
                              <w:bCs/>
                              <w:i/>
                            </w:rPr>
                          </w:ins>
                        </m:ctrlPr>
                      </m:dPr>
                      <m:e>
                        <m:sSup>
                          <m:sSupPr>
                            <m:ctrlPr>
                              <w:ins w:id="802" w:author="Randall, Ben" w:date="2020-05-13T15:47:00Z">
                                <w:rPr>
                                  <w:rFonts w:ascii="Cambria Math" w:eastAsiaTheme="minorEastAsia" w:hAnsi="Cambria Math" w:cstheme="minorHAnsi"/>
                                  <w:bCs/>
                                  <w:i/>
                                </w:rPr>
                              </w:ins>
                            </m:ctrlPr>
                          </m:sSupPr>
                          <m:e>
                            <m:r>
                              <w:ins w:id="803" w:author="Randall, Ben" w:date="2020-05-13T15:47:00Z">
                                <w:rPr>
                                  <w:rFonts w:ascii="Cambria Math" w:eastAsiaTheme="minorEastAsia" w:hAnsi="Cambria Math" w:cstheme="minorHAnsi"/>
                                </w:rPr>
                                <m:t>Mg</m:t>
                              </w:ins>
                            </m:r>
                          </m:e>
                          <m:sup>
                            <m:r>
                              <w:ins w:id="804" w:author="Randall, Ben" w:date="2020-05-13T15:47:00Z">
                                <w:rPr>
                                  <w:rFonts w:ascii="Cambria Math" w:eastAsiaTheme="minorEastAsia" w:hAnsi="Cambria Math" w:cstheme="minorHAnsi"/>
                                </w:rPr>
                                <m:t>2+</m:t>
                              </w:ins>
                            </m:r>
                          </m:sup>
                        </m:sSup>
                      </m:e>
                    </m:d>
                    <m:d>
                      <m:dPr>
                        <m:begChr m:val="["/>
                        <m:endChr m:val="]"/>
                        <m:ctrlPr>
                          <w:ins w:id="805" w:author="Randall, Ben" w:date="2020-05-13T15:47:00Z">
                            <w:rPr>
                              <w:rFonts w:ascii="Cambria Math" w:eastAsiaTheme="minorEastAsia" w:hAnsi="Cambria Math" w:cstheme="minorHAnsi"/>
                              <w:bCs/>
                              <w:i/>
                            </w:rPr>
                          </w:ins>
                        </m:ctrlPr>
                      </m:dPr>
                      <m:e>
                        <m:r>
                          <w:ins w:id="806" w:author="Randall, Ben" w:date="2020-05-13T15:47:00Z">
                            <w:rPr>
                              <w:rFonts w:ascii="Cambria Math" w:eastAsiaTheme="minorEastAsia" w:hAnsi="Cambria Math" w:cstheme="minorHAnsi"/>
                            </w:rPr>
                            <m:t>HP</m:t>
                          </w:ins>
                        </m:r>
                        <m:sSubSup>
                          <m:sSubSupPr>
                            <m:ctrlPr>
                              <w:ins w:id="807" w:author="Randall, Ben" w:date="2020-05-13T15:47:00Z">
                                <w:rPr>
                                  <w:rFonts w:ascii="Cambria Math" w:eastAsiaTheme="minorEastAsia" w:hAnsi="Cambria Math" w:cstheme="minorHAnsi"/>
                                  <w:bCs/>
                                  <w:i/>
                                </w:rPr>
                              </w:ins>
                            </m:ctrlPr>
                          </m:sSubSupPr>
                          <m:e>
                            <m:r>
                              <w:ins w:id="808" w:author="Randall, Ben" w:date="2020-05-13T15:47:00Z">
                                <w:rPr>
                                  <w:rFonts w:ascii="Cambria Math" w:eastAsiaTheme="minorEastAsia" w:hAnsi="Cambria Math" w:cstheme="minorHAnsi"/>
                                </w:rPr>
                                <m:t>O</m:t>
                              </w:ins>
                            </m:r>
                          </m:e>
                          <m:sub>
                            <m:r>
                              <w:ins w:id="809" w:author="Randall, Ben" w:date="2020-05-13T15:47:00Z">
                                <w:rPr>
                                  <w:rFonts w:ascii="Cambria Math" w:eastAsiaTheme="minorEastAsia" w:hAnsi="Cambria Math" w:cstheme="minorHAnsi"/>
                                </w:rPr>
                                <m:t>4</m:t>
                              </w:ins>
                            </m:r>
                          </m:sub>
                          <m:sup>
                            <m:r>
                              <w:ins w:id="810" w:author="Randall, Ben" w:date="2020-05-13T15:47:00Z">
                                <w:rPr>
                                  <w:rFonts w:ascii="Cambria Math" w:eastAsiaTheme="minorEastAsia" w:hAnsi="Cambria Math" w:cstheme="minorHAnsi"/>
                                </w:rPr>
                                <m:t>2-</m:t>
                              </w:ins>
                            </m:r>
                          </m:sup>
                        </m:sSubSup>
                      </m:e>
                    </m:d>
                    <m:ctrlPr>
                      <w:ins w:id="811" w:author="Randall, Ben" w:date="2020-05-13T15:47:00Z">
                        <w:rPr>
                          <w:rFonts w:ascii="Cambria Math" w:hAnsi="Cambria Math" w:cstheme="minorHAnsi"/>
                          <w:bCs/>
                          <w:i/>
                        </w:rPr>
                      </w:ins>
                    </m:ctrlPr>
                  </m:num>
                  <m:den>
                    <m:d>
                      <m:dPr>
                        <m:begChr m:val="["/>
                        <m:endChr m:val="]"/>
                        <m:ctrlPr>
                          <w:ins w:id="812" w:author="Randall, Ben" w:date="2020-05-13T15:47:00Z">
                            <w:rPr>
                              <w:rFonts w:ascii="Cambria Math" w:hAnsi="Cambria Math" w:cstheme="minorHAnsi"/>
                              <w:bCs/>
                              <w:i/>
                            </w:rPr>
                          </w:ins>
                        </m:ctrlPr>
                      </m:dPr>
                      <m:e>
                        <m:r>
                          <w:ins w:id="813" w:author="Randall, Ben" w:date="2020-05-13T15:47:00Z">
                            <w:rPr>
                              <w:rFonts w:ascii="Cambria Math" w:hAnsi="Cambria Math" w:cstheme="minorHAnsi"/>
                            </w:rPr>
                            <m:t>MgHP</m:t>
                          </w:ins>
                        </m:r>
                        <m:sSub>
                          <m:sSubPr>
                            <m:ctrlPr>
                              <w:ins w:id="814" w:author="Randall, Ben" w:date="2020-05-13T15:47:00Z">
                                <w:rPr>
                                  <w:rFonts w:ascii="Cambria Math" w:hAnsi="Cambria Math" w:cstheme="minorHAnsi"/>
                                  <w:bCs/>
                                  <w:i/>
                                </w:rPr>
                              </w:ins>
                            </m:ctrlPr>
                          </m:sSubPr>
                          <m:e>
                            <m:r>
                              <w:ins w:id="815" w:author="Randall, Ben" w:date="2020-05-13T15:47:00Z">
                                <w:rPr>
                                  <w:rFonts w:ascii="Cambria Math" w:hAnsi="Cambria Math" w:cstheme="minorHAnsi"/>
                                </w:rPr>
                                <m:t>O</m:t>
                              </w:ins>
                            </m:r>
                          </m:e>
                          <m:sub>
                            <m:r>
                              <w:ins w:id="816" w:author="Randall, Ben" w:date="2020-05-13T15:47:00Z">
                                <w:rPr>
                                  <w:rFonts w:ascii="Cambria Math" w:hAnsi="Cambria Math" w:cstheme="minorHAnsi"/>
                                </w:rPr>
                                <m:t>4</m:t>
                              </w:ins>
                            </m:r>
                          </m:sub>
                        </m:sSub>
                      </m:e>
                    </m:d>
                  </m:den>
                </m:f>
                <m:r>
                  <w:ins w:id="817" w:author="Randall, Ben" w:date="2020-05-13T15:47:00Z">
                    <w:rPr>
                      <w:rFonts w:ascii="Cambria Math" w:eastAsia="Calibri" w:hAnsi="Cambria Math" w:cs="Calibri"/>
                    </w:rPr>
                    <m:t>=</m:t>
                  </w:ins>
                </m:r>
                <m:f>
                  <m:fPr>
                    <m:ctrlPr>
                      <w:ins w:id="818" w:author="Randall, Ben" w:date="2020-05-13T15:47:00Z">
                        <w:rPr>
                          <w:rFonts w:ascii="Cambria Math" w:eastAsia="Calibri" w:hAnsi="Cambria Math" w:cs="Calibri"/>
                          <w:bCs/>
                          <w:i/>
                        </w:rPr>
                      </w:ins>
                    </m:ctrlPr>
                  </m:fPr>
                  <m:num>
                    <m:d>
                      <m:dPr>
                        <m:begChr m:val="["/>
                        <m:endChr m:val="]"/>
                        <m:ctrlPr>
                          <w:ins w:id="819" w:author="Randall, Ben" w:date="2020-05-13T15:47:00Z">
                            <w:rPr>
                              <w:rFonts w:ascii="Cambria Math" w:eastAsia="Calibri" w:hAnsi="Cambria Math" w:cs="Calibri"/>
                              <w:bCs/>
                              <w:i/>
                            </w:rPr>
                          </w:ins>
                        </m:ctrlPr>
                      </m:dPr>
                      <m:e>
                        <m:r>
                          <w:ins w:id="820" w:author="Randall, Ben" w:date="2020-05-13T15:47:00Z">
                            <w:rPr>
                              <w:rFonts w:ascii="Cambria Math" w:eastAsia="Calibri" w:hAnsi="Cambria Math" w:cs="Calibri"/>
                            </w:rPr>
                            <m:t>M</m:t>
                          </w:ins>
                        </m:r>
                        <m:sSup>
                          <m:sSupPr>
                            <m:ctrlPr>
                              <w:ins w:id="821" w:author="Randall, Ben" w:date="2020-05-13T15:47:00Z">
                                <w:rPr>
                                  <w:rFonts w:ascii="Cambria Math" w:eastAsia="Calibri" w:hAnsi="Cambria Math" w:cs="Calibri"/>
                                  <w:bCs/>
                                  <w:i/>
                                </w:rPr>
                              </w:ins>
                            </m:ctrlPr>
                          </m:sSupPr>
                          <m:e>
                            <m:r>
                              <w:ins w:id="822" w:author="Randall, Ben" w:date="2020-05-13T15:47:00Z">
                                <w:rPr>
                                  <w:rFonts w:ascii="Cambria Math" w:eastAsia="Calibri" w:hAnsi="Cambria Math" w:cs="Calibri"/>
                                </w:rPr>
                                <m:t>g</m:t>
                              </w:ins>
                            </m:r>
                          </m:e>
                          <m:sup>
                            <m:r>
                              <w:ins w:id="823" w:author="Randall, Ben" w:date="2020-05-13T15:47:00Z">
                                <w:rPr>
                                  <w:rFonts w:ascii="Cambria Math" w:eastAsia="Calibri" w:hAnsi="Cambria Math" w:cs="Calibri"/>
                                </w:rPr>
                                <m:t>2+</m:t>
                              </w:ins>
                            </m:r>
                          </m:sup>
                        </m:sSup>
                      </m:e>
                    </m:d>
                  </m:num>
                  <m:den>
                    <m:d>
                      <m:dPr>
                        <m:begChr m:val="["/>
                        <m:endChr m:val="]"/>
                        <m:ctrlPr>
                          <w:ins w:id="824" w:author="Randall, Ben" w:date="2020-05-13T15:47:00Z">
                            <w:rPr>
                              <w:rFonts w:ascii="Cambria Math" w:eastAsia="Calibri" w:hAnsi="Cambria Math" w:cs="Calibri"/>
                              <w:bCs/>
                              <w:i/>
                            </w:rPr>
                          </w:ins>
                        </m:ctrlPr>
                      </m:dPr>
                      <m:e>
                        <m:r>
                          <w:ins w:id="825" w:author="Randall, Ben" w:date="2020-05-13T15:47:00Z">
                            <w:rPr>
                              <w:rFonts w:ascii="Cambria Math" w:eastAsia="Calibri" w:hAnsi="Cambria Math" w:cs="Calibri"/>
                            </w:rPr>
                            <m:t>MgHP</m:t>
                          </w:ins>
                        </m:r>
                        <m:sSub>
                          <m:sSubPr>
                            <m:ctrlPr>
                              <w:ins w:id="826" w:author="Randall, Ben" w:date="2020-05-13T15:47:00Z">
                                <w:rPr>
                                  <w:rFonts w:ascii="Cambria Math" w:eastAsia="Calibri" w:hAnsi="Cambria Math" w:cs="Calibri"/>
                                  <w:bCs/>
                                  <w:i/>
                                </w:rPr>
                              </w:ins>
                            </m:ctrlPr>
                          </m:sSubPr>
                          <m:e>
                            <m:r>
                              <w:ins w:id="827" w:author="Randall, Ben" w:date="2020-05-13T15:47:00Z">
                                <w:rPr>
                                  <w:rFonts w:ascii="Cambria Math" w:eastAsia="Calibri" w:hAnsi="Cambria Math" w:cs="Calibri"/>
                                </w:rPr>
                                <m:t>O</m:t>
                              </w:ins>
                            </m:r>
                          </m:e>
                          <m:sub>
                            <m:r>
                              <w:ins w:id="828" w:author="Randall, Ben" w:date="2020-05-13T15:47:00Z">
                                <w:rPr>
                                  <w:rFonts w:ascii="Cambria Math" w:eastAsia="Calibri" w:hAnsi="Cambria Math" w:cs="Calibri"/>
                                </w:rPr>
                                <m:t>4</m:t>
                              </w:ins>
                            </m:r>
                          </m:sub>
                        </m:sSub>
                      </m:e>
                    </m:d>
                  </m:den>
                </m:f>
                <m:f>
                  <m:fPr>
                    <m:ctrlPr>
                      <w:ins w:id="829" w:author="Randall, Ben" w:date="2020-05-13T15:47:00Z">
                        <w:rPr>
                          <w:rFonts w:ascii="Cambria Math" w:eastAsia="Calibri" w:hAnsi="Cambria Math" w:cs="Calibri"/>
                          <w:bCs/>
                          <w:i/>
                        </w:rPr>
                      </w:ins>
                    </m:ctrlPr>
                  </m:fPr>
                  <m:num>
                    <m:d>
                      <m:dPr>
                        <m:begChr m:val="["/>
                        <m:endChr m:val="]"/>
                        <m:ctrlPr>
                          <w:ins w:id="830" w:author="Randall, Ben" w:date="2020-05-13T15:47:00Z">
                            <w:rPr>
                              <w:rFonts w:ascii="Cambria Math" w:eastAsia="Calibri" w:hAnsi="Cambria Math" w:cs="Calibri"/>
                              <w:bCs/>
                              <w:i/>
                            </w:rPr>
                          </w:ins>
                        </m:ctrlPr>
                      </m:dPr>
                      <m:e>
                        <m:sSup>
                          <m:sSupPr>
                            <m:ctrlPr>
                              <w:ins w:id="831" w:author="Randall, Ben" w:date="2020-05-13T15:47:00Z">
                                <w:rPr>
                                  <w:rFonts w:ascii="Cambria Math" w:eastAsia="Calibri" w:hAnsi="Cambria Math" w:cs="Calibri"/>
                                  <w:bCs/>
                                  <w:i/>
                                </w:rPr>
                              </w:ins>
                            </m:ctrlPr>
                          </m:sSupPr>
                          <m:e>
                            <m:r>
                              <w:ins w:id="832" w:author="Randall, Ben" w:date="2020-05-13T15:47:00Z">
                                <w:rPr>
                                  <w:rFonts w:ascii="Cambria Math" w:eastAsia="Calibri" w:hAnsi="Cambria Math" w:cs="Calibri"/>
                                </w:rPr>
                                <m:t>H</m:t>
                              </w:ins>
                            </m:r>
                          </m:e>
                          <m:sup>
                            <m:r>
                              <w:ins w:id="833" w:author="Randall, Ben" w:date="2020-05-13T15:47:00Z">
                                <w:rPr>
                                  <w:rFonts w:ascii="Cambria Math" w:eastAsia="Calibri" w:hAnsi="Cambria Math" w:cs="Calibri"/>
                                </w:rPr>
                                <m:t>+</m:t>
                              </w:ins>
                            </m:r>
                          </m:sup>
                        </m:sSup>
                      </m:e>
                    </m:d>
                    <m:d>
                      <m:dPr>
                        <m:begChr m:val="["/>
                        <m:endChr m:val="]"/>
                        <m:ctrlPr>
                          <w:ins w:id="834" w:author="Randall, Ben" w:date="2020-05-13T15:47:00Z">
                            <w:rPr>
                              <w:rFonts w:ascii="Cambria Math" w:eastAsia="Calibri" w:hAnsi="Cambria Math" w:cs="Calibri"/>
                              <w:bCs/>
                              <w:i/>
                            </w:rPr>
                          </w:ins>
                        </m:ctrlPr>
                      </m:dPr>
                      <m:e>
                        <m:r>
                          <w:ins w:id="835" w:author="Randall, Ben" w:date="2020-05-13T15:47:00Z">
                            <w:rPr>
                              <w:rFonts w:ascii="Cambria Math" w:eastAsia="Calibri" w:hAnsi="Cambria Math" w:cs="Calibri"/>
                            </w:rPr>
                            <m:t>P</m:t>
                          </w:ins>
                        </m:r>
                        <m:sSubSup>
                          <m:sSubSupPr>
                            <m:ctrlPr>
                              <w:ins w:id="836" w:author="Randall, Ben" w:date="2020-05-13T15:47:00Z">
                                <w:rPr>
                                  <w:rFonts w:ascii="Cambria Math" w:eastAsia="Calibri" w:hAnsi="Cambria Math" w:cs="Calibri"/>
                                  <w:bCs/>
                                  <w:i/>
                                </w:rPr>
                              </w:ins>
                            </m:ctrlPr>
                          </m:sSubSupPr>
                          <m:e>
                            <m:r>
                              <w:ins w:id="837" w:author="Randall, Ben" w:date="2020-05-13T15:47:00Z">
                                <w:rPr>
                                  <w:rFonts w:ascii="Cambria Math" w:eastAsia="Calibri" w:hAnsi="Cambria Math" w:cs="Calibri"/>
                                </w:rPr>
                                <m:t>O</m:t>
                              </w:ins>
                            </m:r>
                          </m:e>
                          <m:sub>
                            <m:r>
                              <w:ins w:id="838" w:author="Randall, Ben" w:date="2020-05-13T15:47:00Z">
                                <w:rPr>
                                  <w:rFonts w:ascii="Cambria Math" w:eastAsia="Calibri" w:hAnsi="Cambria Math" w:cs="Calibri"/>
                                </w:rPr>
                                <m:t>4</m:t>
                              </w:ins>
                            </m:r>
                          </m:sub>
                          <m:sup>
                            <m:r>
                              <w:ins w:id="839" w:author="Randall, Ben" w:date="2020-05-13T15:47:00Z">
                                <w:rPr>
                                  <w:rFonts w:ascii="Cambria Math" w:eastAsia="Calibri" w:hAnsi="Cambria Math" w:cs="Calibri"/>
                                </w:rPr>
                                <m:t>3-</m:t>
                              </w:ins>
                            </m:r>
                          </m:sup>
                        </m:sSubSup>
                      </m:e>
                    </m:d>
                  </m:num>
                  <m:den>
                    <m:sSub>
                      <m:sSubPr>
                        <m:ctrlPr>
                          <w:ins w:id="840" w:author="Randall, Ben" w:date="2020-05-13T15:47:00Z">
                            <w:rPr>
                              <w:rFonts w:ascii="Cambria Math" w:eastAsia="Calibri" w:hAnsi="Cambria Math" w:cs="Calibri"/>
                              <w:bCs/>
                              <w:i/>
                            </w:rPr>
                          </w:ins>
                        </m:ctrlPr>
                      </m:sSubPr>
                      <m:e>
                        <m:r>
                          <w:ins w:id="841" w:author="Randall, Ben" w:date="2020-05-13T15:47:00Z">
                            <w:rPr>
                              <w:rFonts w:ascii="Cambria Math" w:eastAsia="Calibri" w:hAnsi="Cambria Math" w:cs="Calibri"/>
                            </w:rPr>
                            <m:t>K</m:t>
                          </w:ins>
                        </m:r>
                      </m:e>
                      <m:sub>
                        <m:r>
                          <w:ins w:id="842" w:author="Randall, Ben" w:date="2020-05-13T15:47:00Z">
                            <w:rPr>
                              <w:rFonts w:ascii="Cambria Math" w:eastAsia="Calibri" w:hAnsi="Cambria Math" w:cs="Calibri"/>
                            </w:rPr>
                            <m:t>HP</m:t>
                          </w:ins>
                        </m:r>
                        <m:sSubSup>
                          <m:sSubSupPr>
                            <m:ctrlPr>
                              <w:ins w:id="843" w:author="Randall, Ben" w:date="2020-05-13T15:47:00Z">
                                <w:rPr>
                                  <w:rFonts w:ascii="Cambria Math" w:eastAsia="Calibri" w:hAnsi="Cambria Math" w:cs="Calibri"/>
                                  <w:bCs/>
                                  <w:i/>
                                </w:rPr>
                              </w:ins>
                            </m:ctrlPr>
                          </m:sSubSupPr>
                          <m:e>
                            <m:r>
                              <w:ins w:id="844" w:author="Randall, Ben" w:date="2020-05-13T15:47:00Z">
                                <w:rPr>
                                  <w:rFonts w:ascii="Cambria Math" w:eastAsia="Calibri" w:hAnsi="Cambria Math" w:cs="Calibri"/>
                                </w:rPr>
                                <m:t>O</m:t>
                              </w:ins>
                            </m:r>
                          </m:e>
                          <m:sub>
                            <m:r>
                              <w:ins w:id="845" w:author="Randall, Ben" w:date="2020-05-13T15:47:00Z">
                                <w:rPr>
                                  <w:rFonts w:ascii="Cambria Math" w:eastAsia="Calibri" w:hAnsi="Cambria Math" w:cs="Calibri"/>
                                </w:rPr>
                                <m:t>4</m:t>
                              </w:ins>
                            </m:r>
                          </m:sub>
                          <m:sup>
                            <m:r>
                              <w:ins w:id="846" w:author="Randall, Ben" w:date="2020-05-13T15:47:00Z">
                                <w:rPr>
                                  <w:rFonts w:ascii="Cambria Math" w:eastAsia="Calibri" w:hAnsi="Cambria Math" w:cs="Calibri"/>
                                </w:rPr>
                                <m:t>3-</m:t>
                              </w:ins>
                            </m:r>
                          </m:sup>
                        </m:sSubSup>
                      </m:sub>
                    </m:sSub>
                  </m:den>
                </m:f>
              </m:oMath>
            </m:oMathPara>
          </w:p>
        </w:tc>
        <w:tc>
          <w:tcPr>
            <w:tcW w:w="625" w:type="dxa"/>
            <w:vAlign w:val="center"/>
          </w:tcPr>
          <w:p w14:paraId="1867953F" w14:textId="77777777" w:rsidR="00C15405" w:rsidRDefault="00C15405" w:rsidP="002D3EF9">
            <w:pPr>
              <w:jc w:val="center"/>
              <w:rPr>
                <w:ins w:id="847" w:author="Randall, Ben" w:date="2020-05-13T15:47:00Z"/>
                <w:rFonts w:asciiTheme="minorHAnsi" w:hAnsiTheme="minorHAnsi" w:cstheme="minorHAnsi"/>
                <w:bCs/>
              </w:rPr>
            </w:pPr>
            <w:ins w:id="848" w:author="Randall, Ben" w:date="2020-05-13T15:47:00Z">
              <w:r>
                <w:rPr>
                  <w:rFonts w:asciiTheme="minorHAnsi" w:hAnsiTheme="minorHAnsi" w:cstheme="minorHAnsi"/>
                  <w:bCs/>
                </w:rPr>
                <w:t>(8)</w:t>
              </w:r>
            </w:ins>
          </w:p>
        </w:tc>
      </w:tr>
    </w:tbl>
    <w:p w14:paraId="1EBC8694" w14:textId="46F41CDE" w:rsidR="00C15405" w:rsidRDefault="00C15405" w:rsidP="00C15405">
      <w:pPr>
        <w:rPr>
          <w:ins w:id="849" w:author="Randall, Ben" w:date="2020-05-13T15:47:00Z"/>
          <w:rFonts w:asciiTheme="minorHAnsi" w:eastAsiaTheme="minorEastAsia" w:hAnsiTheme="minorHAnsi" w:cstheme="minorHAnsi"/>
          <w:bCs/>
        </w:rPr>
      </w:pPr>
      <w:ins w:id="850" w:author="Randall, Ben" w:date="2020-05-13T15:47:00Z">
        <w:r>
          <w:rPr>
            <w:rFonts w:asciiTheme="minorHAnsi" w:hAnsiTheme="minorHAnsi" w:cstheme="minorHAnsi"/>
            <w:bCs/>
          </w:rPr>
          <w:t xml:space="preserve">where the last equality substitutes in equation (7) for </w:t>
        </w:r>
      </w:ins>
      <m:oMath>
        <m:r>
          <w:ins w:id="851" w:author="Randall, Ben" w:date="2020-05-13T15:47:00Z">
            <w:rPr>
              <w:rFonts w:ascii="Cambria Math" w:hAnsi="Cambria Math" w:cstheme="minorHAnsi"/>
            </w:rPr>
            <m:t>[HP</m:t>
          </w:ins>
        </m:r>
        <m:sSubSup>
          <m:sSubSupPr>
            <m:ctrlPr>
              <w:ins w:id="852" w:author="Randall, Ben" w:date="2020-05-13T15:47:00Z">
                <w:rPr>
                  <w:rFonts w:ascii="Cambria Math" w:hAnsi="Cambria Math" w:cstheme="minorHAnsi"/>
                  <w:bCs/>
                  <w:i/>
                </w:rPr>
              </w:ins>
            </m:ctrlPr>
          </m:sSubSupPr>
          <m:e>
            <m:r>
              <w:ins w:id="853" w:author="Randall, Ben" w:date="2020-05-13T15:47:00Z">
                <w:rPr>
                  <w:rFonts w:ascii="Cambria Math" w:hAnsi="Cambria Math" w:cstheme="minorHAnsi"/>
                </w:rPr>
                <m:t>O</m:t>
              </w:ins>
            </m:r>
          </m:e>
          <m:sub>
            <m:r>
              <w:ins w:id="854" w:author="Randall, Ben" w:date="2020-05-13T15:47:00Z">
                <w:rPr>
                  <w:rFonts w:ascii="Cambria Math" w:hAnsi="Cambria Math" w:cstheme="minorHAnsi"/>
                </w:rPr>
                <m:t>4</m:t>
              </w:ins>
            </m:r>
          </m:sub>
          <m:sup>
            <m:r>
              <w:ins w:id="855" w:author="Randall, Ben" w:date="2020-05-13T15:47:00Z">
                <w:rPr>
                  <w:rFonts w:ascii="Cambria Math" w:hAnsi="Cambria Math" w:cstheme="minorHAnsi"/>
                </w:rPr>
                <m:t>2-</m:t>
              </w:ins>
            </m:r>
          </m:sup>
        </m:sSubSup>
        <m:r>
          <w:ins w:id="856" w:author="Randall, Ben" w:date="2020-05-13T15:47:00Z">
            <w:rPr>
              <w:rFonts w:ascii="Cambria Math" w:hAnsi="Cambria Math" w:cstheme="minorHAnsi"/>
            </w:rPr>
            <m:t>]</m:t>
          </w:ins>
        </m:r>
      </m:oMath>
      <w:ins w:id="857" w:author="Randall, Ben" w:date="2020-05-13T15:47:00Z">
        <w:r>
          <w:rPr>
            <w:rFonts w:asciiTheme="minorHAnsi" w:eastAsiaTheme="minorEastAsia" w:hAnsiTheme="minorHAnsi" w:cstheme="minorHAnsi"/>
            <w:bCs/>
          </w:rPr>
          <w:t xml:space="preserve">. Then, </w:t>
        </w:r>
      </w:ins>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30D31875" w14:textId="77777777" w:rsidTr="002D3EF9">
        <w:trPr>
          <w:ins w:id="858" w:author="Randall, Ben" w:date="2020-05-13T15:47:00Z"/>
        </w:trPr>
        <w:tc>
          <w:tcPr>
            <w:tcW w:w="10165" w:type="dxa"/>
            <w:vAlign w:val="center"/>
          </w:tcPr>
          <w:p w14:paraId="4183A280" w14:textId="77777777" w:rsidR="00C15405" w:rsidRPr="00112085" w:rsidRDefault="002D3EF9" w:rsidP="002D3EF9">
            <w:pPr>
              <w:rPr>
                <w:ins w:id="859" w:author="Randall, Ben" w:date="2020-05-13T15:47:00Z"/>
                <w:rFonts w:asciiTheme="minorHAnsi" w:eastAsiaTheme="minorEastAsia" w:hAnsiTheme="minorHAnsi" w:cstheme="minorHAnsi"/>
                <w:bCs/>
              </w:rPr>
            </w:pPr>
            <m:oMathPara>
              <m:oMath>
                <m:d>
                  <m:dPr>
                    <m:begChr m:val="["/>
                    <m:endChr m:val="]"/>
                    <m:ctrlPr>
                      <w:ins w:id="860" w:author="Randall, Ben" w:date="2020-05-13T15:47:00Z">
                        <w:rPr>
                          <w:rFonts w:ascii="Cambria Math" w:eastAsiaTheme="minorEastAsia" w:hAnsi="Cambria Math" w:cstheme="minorHAnsi"/>
                          <w:bCs/>
                          <w:i/>
                        </w:rPr>
                      </w:ins>
                    </m:ctrlPr>
                  </m:dPr>
                  <m:e>
                    <m:r>
                      <w:ins w:id="861" w:author="Randall, Ben" w:date="2020-05-13T15:47:00Z">
                        <m:rPr>
                          <m:sty m:val="p"/>
                        </m:rPr>
                        <w:rPr>
                          <w:rFonts w:ascii="Cambria Math" w:eastAsiaTheme="minorEastAsia" w:hAnsi="Cambria Math" w:cstheme="minorHAnsi"/>
                        </w:rPr>
                        <m:t>Σ</m:t>
                      </w:ins>
                    </m:r>
                    <m:sSub>
                      <m:sSubPr>
                        <m:ctrlPr>
                          <w:ins w:id="862" w:author="Randall, Ben" w:date="2020-05-13T15:47:00Z">
                            <w:rPr>
                              <w:rFonts w:ascii="Cambria Math" w:eastAsiaTheme="minorEastAsia" w:hAnsi="Cambria Math" w:cstheme="minorHAnsi"/>
                              <w:bCs/>
                              <w:i/>
                            </w:rPr>
                          </w:ins>
                        </m:ctrlPr>
                      </m:sSubPr>
                      <m:e>
                        <m:r>
                          <w:ins w:id="863" w:author="Randall, Ben" w:date="2020-05-13T15:47:00Z">
                            <w:rPr>
                              <w:rFonts w:ascii="Cambria Math" w:eastAsiaTheme="minorEastAsia" w:hAnsi="Cambria Math" w:cstheme="minorHAnsi"/>
                            </w:rPr>
                            <m:t>P</m:t>
                          </w:ins>
                        </m:r>
                      </m:e>
                      <m:sub>
                        <m:r>
                          <w:ins w:id="864" w:author="Randall, Ben" w:date="2020-05-13T15:47:00Z">
                            <w:rPr>
                              <w:rFonts w:ascii="Cambria Math" w:eastAsiaTheme="minorEastAsia" w:hAnsi="Cambria Math" w:cstheme="minorHAnsi"/>
                            </w:rPr>
                            <m:t>i</m:t>
                          </w:ins>
                        </m:r>
                      </m:sub>
                    </m:sSub>
                  </m:e>
                </m:d>
                <m:r>
                  <w:ins w:id="865" w:author="Randall, Ben" w:date="2020-05-13T15:47:00Z">
                    <m:rPr>
                      <m:aln/>
                    </m:rPr>
                    <w:rPr>
                      <w:rFonts w:ascii="Cambria Math" w:eastAsiaTheme="minorEastAsia" w:hAnsi="Cambria Math" w:cstheme="minorHAnsi"/>
                    </w:rPr>
                    <m:t>=</m:t>
                  </w:ins>
                </m:r>
                <m:d>
                  <m:dPr>
                    <m:begChr m:val="["/>
                    <m:endChr m:val="]"/>
                    <m:ctrlPr>
                      <w:ins w:id="866" w:author="Randall, Ben" w:date="2020-05-13T15:47:00Z">
                        <w:rPr>
                          <w:rFonts w:ascii="Cambria Math" w:eastAsiaTheme="minorEastAsia" w:hAnsi="Cambria Math" w:cstheme="minorHAnsi"/>
                          <w:bCs/>
                          <w:i/>
                        </w:rPr>
                      </w:ins>
                    </m:ctrlPr>
                  </m:dPr>
                  <m:e>
                    <m:r>
                      <w:ins w:id="867" w:author="Randall, Ben" w:date="2020-05-13T15:47:00Z">
                        <w:rPr>
                          <w:rFonts w:ascii="Cambria Math" w:eastAsiaTheme="minorEastAsia" w:hAnsi="Cambria Math" w:cstheme="minorHAnsi"/>
                        </w:rPr>
                        <m:t>P</m:t>
                      </w:ins>
                    </m:r>
                    <m:sSubSup>
                      <m:sSubSupPr>
                        <m:ctrlPr>
                          <w:ins w:id="868" w:author="Randall, Ben" w:date="2020-05-13T15:47:00Z">
                            <w:rPr>
                              <w:rFonts w:ascii="Cambria Math" w:eastAsiaTheme="minorEastAsia" w:hAnsi="Cambria Math" w:cstheme="minorHAnsi"/>
                              <w:bCs/>
                              <w:i/>
                            </w:rPr>
                          </w:ins>
                        </m:ctrlPr>
                      </m:sSubSupPr>
                      <m:e>
                        <m:r>
                          <w:ins w:id="869" w:author="Randall, Ben" w:date="2020-05-13T15:47:00Z">
                            <w:rPr>
                              <w:rFonts w:ascii="Cambria Math" w:eastAsiaTheme="minorEastAsia" w:hAnsi="Cambria Math" w:cstheme="minorHAnsi"/>
                            </w:rPr>
                            <m:t>O</m:t>
                          </w:ins>
                        </m:r>
                      </m:e>
                      <m:sub>
                        <m:r>
                          <w:ins w:id="870" w:author="Randall, Ben" w:date="2020-05-13T15:47:00Z">
                            <w:rPr>
                              <w:rFonts w:ascii="Cambria Math" w:eastAsiaTheme="minorEastAsia" w:hAnsi="Cambria Math" w:cstheme="minorHAnsi"/>
                            </w:rPr>
                            <m:t>4</m:t>
                          </w:ins>
                        </m:r>
                      </m:sub>
                      <m:sup>
                        <m:r>
                          <w:ins w:id="871" w:author="Randall, Ben" w:date="2020-05-13T15:47:00Z">
                            <w:rPr>
                              <w:rFonts w:ascii="Cambria Math" w:eastAsiaTheme="minorEastAsia" w:hAnsi="Cambria Math" w:cstheme="minorHAnsi"/>
                            </w:rPr>
                            <m:t>3-</m:t>
                          </w:ins>
                        </m:r>
                      </m:sup>
                    </m:sSubSup>
                  </m:e>
                </m:d>
                <m:r>
                  <w:ins w:id="872" w:author="Randall, Ben" w:date="2020-05-13T15:47:00Z">
                    <w:rPr>
                      <w:rFonts w:ascii="Cambria Math" w:eastAsiaTheme="minorEastAsia" w:hAnsi="Cambria Math" w:cstheme="minorHAnsi"/>
                    </w:rPr>
                    <m:t>+</m:t>
                  </w:ins>
                </m:r>
                <m:d>
                  <m:dPr>
                    <m:begChr m:val="["/>
                    <m:endChr m:val="]"/>
                    <m:ctrlPr>
                      <w:ins w:id="873" w:author="Randall, Ben" w:date="2020-05-13T15:47:00Z">
                        <w:rPr>
                          <w:rFonts w:ascii="Cambria Math" w:eastAsiaTheme="minorEastAsia" w:hAnsi="Cambria Math" w:cstheme="minorHAnsi"/>
                          <w:bCs/>
                          <w:i/>
                        </w:rPr>
                      </w:ins>
                    </m:ctrlPr>
                  </m:dPr>
                  <m:e>
                    <m:r>
                      <w:ins w:id="874" w:author="Randall, Ben" w:date="2020-05-13T15:47:00Z">
                        <w:rPr>
                          <w:rFonts w:ascii="Cambria Math" w:eastAsiaTheme="minorEastAsia" w:hAnsi="Cambria Math" w:cstheme="minorHAnsi"/>
                        </w:rPr>
                        <m:t>HP</m:t>
                      </w:ins>
                    </m:r>
                    <m:sSubSup>
                      <m:sSubSupPr>
                        <m:ctrlPr>
                          <w:ins w:id="875" w:author="Randall, Ben" w:date="2020-05-13T15:47:00Z">
                            <w:rPr>
                              <w:rFonts w:ascii="Cambria Math" w:eastAsiaTheme="minorEastAsia" w:hAnsi="Cambria Math" w:cstheme="minorHAnsi"/>
                              <w:bCs/>
                              <w:i/>
                            </w:rPr>
                          </w:ins>
                        </m:ctrlPr>
                      </m:sSubSupPr>
                      <m:e>
                        <m:r>
                          <w:ins w:id="876" w:author="Randall, Ben" w:date="2020-05-13T15:47:00Z">
                            <w:rPr>
                              <w:rFonts w:ascii="Cambria Math" w:eastAsiaTheme="minorEastAsia" w:hAnsi="Cambria Math" w:cstheme="minorHAnsi"/>
                            </w:rPr>
                            <m:t>O</m:t>
                          </w:ins>
                        </m:r>
                      </m:e>
                      <m:sub>
                        <m:r>
                          <w:ins w:id="877" w:author="Randall, Ben" w:date="2020-05-13T15:47:00Z">
                            <w:rPr>
                              <w:rFonts w:ascii="Cambria Math" w:eastAsiaTheme="minorEastAsia" w:hAnsi="Cambria Math" w:cstheme="minorHAnsi"/>
                            </w:rPr>
                            <m:t>4</m:t>
                          </w:ins>
                        </m:r>
                      </m:sub>
                      <m:sup>
                        <m:r>
                          <w:ins w:id="878" w:author="Randall, Ben" w:date="2020-05-13T15:47:00Z">
                            <w:rPr>
                              <w:rFonts w:ascii="Cambria Math" w:eastAsiaTheme="minorEastAsia" w:hAnsi="Cambria Math" w:cstheme="minorHAnsi"/>
                            </w:rPr>
                            <m:t>2-</m:t>
                          </w:ins>
                        </m:r>
                      </m:sup>
                    </m:sSubSup>
                  </m:e>
                </m:d>
                <m:r>
                  <w:ins w:id="879" w:author="Randall, Ben" w:date="2020-05-13T15:47:00Z">
                    <w:rPr>
                      <w:rFonts w:ascii="Cambria Math" w:eastAsiaTheme="minorEastAsia" w:hAnsi="Cambria Math" w:cstheme="minorHAnsi"/>
                    </w:rPr>
                    <m:t>+</m:t>
                  </w:ins>
                </m:r>
                <m:d>
                  <m:dPr>
                    <m:begChr m:val="["/>
                    <m:endChr m:val="]"/>
                    <m:ctrlPr>
                      <w:ins w:id="880" w:author="Randall, Ben" w:date="2020-05-13T15:47:00Z">
                        <w:rPr>
                          <w:rFonts w:ascii="Cambria Math" w:eastAsiaTheme="minorEastAsia" w:hAnsi="Cambria Math" w:cstheme="minorHAnsi"/>
                          <w:bCs/>
                          <w:i/>
                        </w:rPr>
                      </w:ins>
                    </m:ctrlPr>
                  </m:dPr>
                  <m:e>
                    <m:r>
                      <w:ins w:id="881" w:author="Randall, Ben" w:date="2020-05-13T15:47:00Z">
                        <w:rPr>
                          <w:rFonts w:ascii="Cambria Math" w:eastAsiaTheme="minorEastAsia" w:hAnsi="Cambria Math" w:cstheme="minorHAnsi"/>
                        </w:rPr>
                        <m:t>MgHP</m:t>
                      </w:ins>
                    </m:r>
                    <m:sSub>
                      <m:sSubPr>
                        <m:ctrlPr>
                          <w:ins w:id="882" w:author="Randall, Ben" w:date="2020-05-13T15:47:00Z">
                            <w:rPr>
                              <w:rFonts w:ascii="Cambria Math" w:eastAsiaTheme="minorEastAsia" w:hAnsi="Cambria Math" w:cstheme="minorHAnsi"/>
                              <w:bCs/>
                              <w:i/>
                            </w:rPr>
                          </w:ins>
                        </m:ctrlPr>
                      </m:sSubPr>
                      <m:e>
                        <m:r>
                          <w:ins w:id="883" w:author="Randall, Ben" w:date="2020-05-13T15:47:00Z">
                            <w:rPr>
                              <w:rFonts w:ascii="Cambria Math" w:eastAsiaTheme="minorEastAsia" w:hAnsi="Cambria Math" w:cstheme="minorHAnsi"/>
                            </w:rPr>
                            <m:t>O</m:t>
                          </w:ins>
                        </m:r>
                      </m:e>
                      <m:sub>
                        <m:r>
                          <w:ins w:id="884" w:author="Randall, Ben" w:date="2020-05-13T15:47:00Z">
                            <w:rPr>
                              <w:rFonts w:ascii="Cambria Math" w:eastAsiaTheme="minorEastAsia" w:hAnsi="Cambria Math" w:cstheme="minorHAnsi"/>
                            </w:rPr>
                            <m:t>4</m:t>
                          </w:ins>
                        </m:r>
                      </m:sub>
                    </m:sSub>
                  </m:e>
                </m:d>
                <m:r>
                  <w:ins w:id="885" w:author="Randall, Ben" w:date="2020-05-13T15:47:00Z">
                    <w:rPr>
                      <w:rFonts w:ascii="Cambria Math" w:eastAsiaTheme="minorEastAsia" w:hAnsi="Cambria Math" w:cstheme="minorHAnsi"/>
                    </w:rPr>
                    <m:t xml:space="preserve"> </m:t>
                  </w:ins>
                </m:r>
                <m:r>
                  <w:ins w:id="886" w:author="Randall, Ben" w:date="2020-05-13T15:47:00Z">
                    <m:rPr>
                      <m:sty m:val="p"/>
                    </m:rPr>
                    <w:rPr>
                      <w:rFonts w:ascii="Cambria Math" w:eastAsiaTheme="minorEastAsia" w:hAnsi="Cambria Math" w:cstheme="minorHAnsi"/>
                    </w:rPr>
                    <w:br/>
                  </w:ins>
                </m:r>
              </m:oMath>
              <m:oMath>
                <m:r>
                  <w:ins w:id="887" w:author="Randall, Ben" w:date="2020-05-13T15:47:00Z">
                    <m:rPr>
                      <m:aln/>
                    </m:rPr>
                    <w:rPr>
                      <w:rFonts w:ascii="Cambria Math" w:eastAsiaTheme="minorEastAsia" w:hAnsi="Cambria Math" w:cstheme="minorHAnsi"/>
                    </w:rPr>
                    <m:t>=</m:t>
                  </w:ins>
                </m:r>
                <m:d>
                  <m:dPr>
                    <m:begChr m:val="["/>
                    <m:endChr m:val="]"/>
                    <m:ctrlPr>
                      <w:ins w:id="888" w:author="Randall, Ben" w:date="2020-05-13T15:47:00Z">
                        <w:rPr>
                          <w:rFonts w:ascii="Cambria Math" w:eastAsiaTheme="minorEastAsia" w:hAnsi="Cambria Math" w:cstheme="minorHAnsi"/>
                          <w:bCs/>
                          <w:i/>
                        </w:rPr>
                      </w:ins>
                    </m:ctrlPr>
                  </m:dPr>
                  <m:e>
                    <m:r>
                      <w:ins w:id="889" w:author="Randall, Ben" w:date="2020-05-13T15:47:00Z">
                        <w:rPr>
                          <w:rFonts w:ascii="Cambria Math" w:eastAsiaTheme="minorEastAsia" w:hAnsi="Cambria Math" w:cstheme="minorHAnsi"/>
                        </w:rPr>
                        <m:t>HP</m:t>
                      </w:ins>
                    </m:r>
                    <m:sSubSup>
                      <m:sSubSupPr>
                        <m:ctrlPr>
                          <w:ins w:id="890" w:author="Randall, Ben" w:date="2020-05-13T15:47:00Z">
                            <w:rPr>
                              <w:rFonts w:ascii="Cambria Math" w:eastAsiaTheme="minorEastAsia" w:hAnsi="Cambria Math" w:cstheme="minorHAnsi"/>
                              <w:bCs/>
                              <w:i/>
                            </w:rPr>
                          </w:ins>
                        </m:ctrlPr>
                      </m:sSubSupPr>
                      <m:e>
                        <m:r>
                          <w:ins w:id="891" w:author="Randall, Ben" w:date="2020-05-13T15:47:00Z">
                            <w:rPr>
                              <w:rFonts w:ascii="Cambria Math" w:eastAsiaTheme="minorEastAsia" w:hAnsi="Cambria Math" w:cstheme="minorHAnsi"/>
                            </w:rPr>
                            <m:t>O</m:t>
                          </w:ins>
                        </m:r>
                      </m:e>
                      <m:sub>
                        <m:r>
                          <w:ins w:id="892" w:author="Randall, Ben" w:date="2020-05-13T15:47:00Z">
                            <w:rPr>
                              <w:rFonts w:ascii="Cambria Math" w:eastAsiaTheme="minorEastAsia" w:hAnsi="Cambria Math" w:cstheme="minorHAnsi"/>
                            </w:rPr>
                            <m:t>4</m:t>
                          </w:ins>
                        </m:r>
                      </m:sub>
                      <m:sup>
                        <m:r>
                          <w:ins w:id="893" w:author="Randall, Ben" w:date="2020-05-13T15:47:00Z">
                            <w:rPr>
                              <w:rFonts w:ascii="Cambria Math" w:eastAsiaTheme="minorEastAsia" w:hAnsi="Cambria Math" w:cstheme="minorHAnsi"/>
                            </w:rPr>
                            <m:t>2-</m:t>
                          </w:ins>
                        </m:r>
                      </m:sup>
                    </m:sSubSup>
                  </m:e>
                </m:d>
                <m:d>
                  <m:dPr>
                    <m:ctrlPr>
                      <w:ins w:id="894" w:author="Randall, Ben" w:date="2020-05-13T15:47:00Z">
                        <w:rPr>
                          <w:rFonts w:ascii="Cambria Math" w:eastAsiaTheme="minorEastAsia" w:hAnsi="Cambria Math" w:cstheme="minorHAnsi"/>
                          <w:bCs/>
                          <w:i/>
                        </w:rPr>
                      </w:ins>
                    </m:ctrlPr>
                  </m:dPr>
                  <m:e>
                    <m:f>
                      <m:fPr>
                        <m:ctrlPr>
                          <w:ins w:id="895" w:author="Randall, Ben" w:date="2020-05-13T15:47:00Z">
                            <w:rPr>
                              <w:rFonts w:ascii="Cambria Math" w:eastAsiaTheme="minorEastAsia" w:hAnsi="Cambria Math" w:cstheme="minorHAnsi"/>
                              <w:bCs/>
                              <w:i/>
                            </w:rPr>
                          </w:ins>
                        </m:ctrlPr>
                      </m:fPr>
                      <m:num>
                        <m:d>
                          <m:dPr>
                            <m:begChr m:val="["/>
                            <m:endChr m:val="]"/>
                            <m:ctrlPr>
                              <w:ins w:id="896" w:author="Randall, Ben" w:date="2020-05-13T15:47:00Z">
                                <w:rPr>
                                  <w:rFonts w:ascii="Cambria Math" w:eastAsiaTheme="minorEastAsia" w:hAnsi="Cambria Math" w:cstheme="minorHAnsi"/>
                                  <w:bCs/>
                                  <w:i/>
                                </w:rPr>
                              </w:ins>
                            </m:ctrlPr>
                          </m:dPr>
                          <m:e>
                            <m:r>
                              <w:ins w:id="897" w:author="Randall, Ben" w:date="2020-05-13T15:47:00Z">
                                <w:rPr>
                                  <w:rFonts w:ascii="Cambria Math" w:eastAsiaTheme="minorEastAsia" w:hAnsi="Cambria Math" w:cstheme="minorHAnsi"/>
                                </w:rPr>
                                <m:t>P</m:t>
                              </w:ins>
                            </m:r>
                            <m:sSubSup>
                              <m:sSubSupPr>
                                <m:ctrlPr>
                                  <w:ins w:id="898" w:author="Randall, Ben" w:date="2020-05-13T15:47:00Z">
                                    <w:rPr>
                                      <w:rFonts w:ascii="Cambria Math" w:eastAsiaTheme="minorEastAsia" w:hAnsi="Cambria Math" w:cstheme="minorHAnsi"/>
                                      <w:bCs/>
                                      <w:i/>
                                    </w:rPr>
                                  </w:ins>
                                </m:ctrlPr>
                              </m:sSubSupPr>
                              <m:e>
                                <m:r>
                                  <w:ins w:id="899" w:author="Randall, Ben" w:date="2020-05-13T15:47:00Z">
                                    <w:rPr>
                                      <w:rFonts w:ascii="Cambria Math" w:eastAsiaTheme="minorEastAsia" w:hAnsi="Cambria Math" w:cstheme="minorHAnsi"/>
                                    </w:rPr>
                                    <m:t>O</m:t>
                                  </w:ins>
                                </m:r>
                              </m:e>
                              <m:sub>
                                <m:r>
                                  <w:ins w:id="900" w:author="Randall, Ben" w:date="2020-05-13T15:47:00Z">
                                    <w:rPr>
                                      <w:rFonts w:ascii="Cambria Math" w:eastAsiaTheme="minorEastAsia" w:hAnsi="Cambria Math" w:cstheme="minorHAnsi"/>
                                    </w:rPr>
                                    <m:t>4</m:t>
                                  </w:ins>
                                </m:r>
                              </m:sub>
                              <m:sup>
                                <m:r>
                                  <w:ins w:id="901" w:author="Randall, Ben" w:date="2020-05-13T15:47:00Z">
                                    <w:rPr>
                                      <w:rFonts w:ascii="Cambria Math" w:eastAsiaTheme="minorEastAsia" w:hAnsi="Cambria Math" w:cstheme="minorHAnsi"/>
                                    </w:rPr>
                                    <m:t>3-</m:t>
                                  </w:ins>
                                </m:r>
                              </m:sup>
                            </m:sSubSup>
                          </m:e>
                        </m:d>
                      </m:num>
                      <m:den>
                        <m:d>
                          <m:dPr>
                            <m:begChr m:val="["/>
                            <m:endChr m:val="]"/>
                            <m:ctrlPr>
                              <w:ins w:id="902" w:author="Randall, Ben" w:date="2020-05-13T15:47:00Z">
                                <w:rPr>
                                  <w:rFonts w:ascii="Cambria Math" w:eastAsiaTheme="minorEastAsia" w:hAnsi="Cambria Math" w:cstheme="minorHAnsi"/>
                                  <w:bCs/>
                                  <w:i/>
                                </w:rPr>
                              </w:ins>
                            </m:ctrlPr>
                          </m:dPr>
                          <m:e>
                            <m:r>
                              <w:ins w:id="903" w:author="Randall, Ben" w:date="2020-05-13T15:47:00Z">
                                <w:rPr>
                                  <w:rFonts w:ascii="Cambria Math" w:eastAsiaTheme="minorEastAsia" w:hAnsi="Cambria Math" w:cstheme="minorHAnsi"/>
                                </w:rPr>
                                <m:t>HP</m:t>
                              </w:ins>
                            </m:r>
                            <m:sSubSup>
                              <m:sSubSupPr>
                                <m:ctrlPr>
                                  <w:ins w:id="904" w:author="Randall, Ben" w:date="2020-05-13T15:47:00Z">
                                    <w:rPr>
                                      <w:rFonts w:ascii="Cambria Math" w:eastAsiaTheme="minorEastAsia" w:hAnsi="Cambria Math" w:cstheme="minorHAnsi"/>
                                      <w:bCs/>
                                      <w:i/>
                                    </w:rPr>
                                  </w:ins>
                                </m:ctrlPr>
                              </m:sSubSupPr>
                              <m:e>
                                <m:r>
                                  <w:ins w:id="905" w:author="Randall, Ben" w:date="2020-05-13T15:47:00Z">
                                    <w:rPr>
                                      <w:rFonts w:ascii="Cambria Math" w:eastAsiaTheme="minorEastAsia" w:hAnsi="Cambria Math" w:cstheme="minorHAnsi"/>
                                    </w:rPr>
                                    <m:t>O</m:t>
                                  </w:ins>
                                </m:r>
                              </m:e>
                              <m:sub>
                                <m:r>
                                  <w:ins w:id="906" w:author="Randall, Ben" w:date="2020-05-13T15:47:00Z">
                                    <w:rPr>
                                      <w:rFonts w:ascii="Cambria Math" w:eastAsiaTheme="minorEastAsia" w:hAnsi="Cambria Math" w:cstheme="minorHAnsi"/>
                                    </w:rPr>
                                    <m:t>4</m:t>
                                  </w:ins>
                                </m:r>
                              </m:sub>
                              <m:sup>
                                <m:r>
                                  <w:ins w:id="907" w:author="Randall, Ben" w:date="2020-05-13T15:47:00Z">
                                    <w:rPr>
                                      <w:rFonts w:ascii="Cambria Math" w:eastAsiaTheme="minorEastAsia" w:hAnsi="Cambria Math" w:cstheme="minorHAnsi"/>
                                    </w:rPr>
                                    <m:t>2-</m:t>
                                  </w:ins>
                                </m:r>
                              </m:sup>
                            </m:sSubSup>
                          </m:e>
                        </m:d>
                      </m:den>
                    </m:f>
                    <m:r>
                      <w:ins w:id="908" w:author="Randall, Ben" w:date="2020-05-13T15:47:00Z">
                        <w:rPr>
                          <w:rFonts w:ascii="Cambria Math" w:eastAsiaTheme="minorEastAsia" w:hAnsi="Cambria Math" w:cstheme="minorHAnsi"/>
                        </w:rPr>
                        <m:t>+1+</m:t>
                      </w:ins>
                    </m:r>
                    <m:f>
                      <m:fPr>
                        <m:ctrlPr>
                          <w:ins w:id="909" w:author="Randall, Ben" w:date="2020-05-13T15:47:00Z">
                            <w:rPr>
                              <w:rFonts w:ascii="Cambria Math" w:eastAsiaTheme="minorEastAsia" w:hAnsi="Cambria Math" w:cstheme="minorHAnsi"/>
                              <w:bCs/>
                              <w:i/>
                            </w:rPr>
                          </w:ins>
                        </m:ctrlPr>
                      </m:fPr>
                      <m:num>
                        <m:d>
                          <m:dPr>
                            <m:begChr m:val="["/>
                            <m:endChr m:val="]"/>
                            <m:ctrlPr>
                              <w:ins w:id="910" w:author="Randall, Ben" w:date="2020-05-13T15:47:00Z">
                                <w:rPr>
                                  <w:rFonts w:ascii="Cambria Math" w:eastAsiaTheme="minorEastAsia" w:hAnsi="Cambria Math" w:cstheme="minorHAnsi"/>
                                  <w:bCs/>
                                  <w:i/>
                                </w:rPr>
                              </w:ins>
                            </m:ctrlPr>
                          </m:dPr>
                          <m:e>
                            <m:r>
                              <w:ins w:id="911" w:author="Randall, Ben" w:date="2020-05-13T15:47:00Z">
                                <w:rPr>
                                  <w:rFonts w:ascii="Cambria Math" w:eastAsiaTheme="minorEastAsia" w:hAnsi="Cambria Math" w:cstheme="minorHAnsi"/>
                                </w:rPr>
                                <m:t>MgHP</m:t>
                              </w:ins>
                            </m:r>
                            <m:sSub>
                              <m:sSubPr>
                                <m:ctrlPr>
                                  <w:ins w:id="912" w:author="Randall, Ben" w:date="2020-05-13T15:47:00Z">
                                    <w:rPr>
                                      <w:rFonts w:ascii="Cambria Math" w:eastAsiaTheme="minorEastAsia" w:hAnsi="Cambria Math" w:cstheme="minorHAnsi"/>
                                      <w:bCs/>
                                      <w:i/>
                                    </w:rPr>
                                  </w:ins>
                                </m:ctrlPr>
                              </m:sSubPr>
                              <m:e>
                                <m:r>
                                  <w:ins w:id="913" w:author="Randall, Ben" w:date="2020-05-13T15:47:00Z">
                                    <w:rPr>
                                      <w:rFonts w:ascii="Cambria Math" w:eastAsiaTheme="minorEastAsia" w:hAnsi="Cambria Math" w:cstheme="minorHAnsi"/>
                                    </w:rPr>
                                    <m:t>O</m:t>
                                  </w:ins>
                                </m:r>
                              </m:e>
                              <m:sub>
                                <m:r>
                                  <w:ins w:id="914" w:author="Randall, Ben" w:date="2020-05-13T15:47:00Z">
                                    <w:rPr>
                                      <w:rFonts w:ascii="Cambria Math" w:eastAsiaTheme="minorEastAsia" w:hAnsi="Cambria Math" w:cstheme="minorHAnsi"/>
                                    </w:rPr>
                                    <m:t>4</m:t>
                                  </w:ins>
                                </m:r>
                              </m:sub>
                            </m:sSub>
                          </m:e>
                        </m:d>
                      </m:num>
                      <m:den>
                        <m:d>
                          <m:dPr>
                            <m:begChr m:val="["/>
                            <m:endChr m:val="]"/>
                            <m:ctrlPr>
                              <w:ins w:id="915" w:author="Randall, Ben" w:date="2020-05-13T15:47:00Z">
                                <w:rPr>
                                  <w:rFonts w:ascii="Cambria Math" w:eastAsiaTheme="minorEastAsia" w:hAnsi="Cambria Math" w:cstheme="minorHAnsi"/>
                                  <w:bCs/>
                                  <w:i/>
                                </w:rPr>
                              </w:ins>
                            </m:ctrlPr>
                          </m:dPr>
                          <m:e>
                            <m:r>
                              <w:ins w:id="916" w:author="Randall, Ben" w:date="2020-05-13T15:47:00Z">
                                <w:rPr>
                                  <w:rFonts w:ascii="Cambria Math" w:eastAsiaTheme="minorEastAsia" w:hAnsi="Cambria Math" w:cstheme="minorHAnsi"/>
                                </w:rPr>
                                <m:t>HP</m:t>
                              </w:ins>
                            </m:r>
                            <m:sSubSup>
                              <m:sSubSupPr>
                                <m:ctrlPr>
                                  <w:ins w:id="917" w:author="Randall, Ben" w:date="2020-05-13T15:47:00Z">
                                    <w:rPr>
                                      <w:rFonts w:ascii="Cambria Math" w:eastAsiaTheme="minorEastAsia" w:hAnsi="Cambria Math" w:cstheme="minorHAnsi"/>
                                      <w:bCs/>
                                      <w:i/>
                                    </w:rPr>
                                  </w:ins>
                                </m:ctrlPr>
                              </m:sSubSupPr>
                              <m:e>
                                <m:r>
                                  <w:ins w:id="918" w:author="Randall, Ben" w:date="2020-05-13T15:47:00Z">
                                    <w:rPr>
                                      <w:rFonts w:ascii="Cambria Math" w:eastAsiaTheme="minorEastAsia" w:hAnsi="Cambria Math" w:cstheme="minorHAnsi"/>
                                    </w:rPr>
                                    <m:t>O</m:t>
                                  </w:ins>
                                </m:r>
                              </m:e>
                              <m:sub>
                                <m:r>
                                  <w:ins w:id="919" w:author="Randall, Ben" w:date="2020-05-13T15:47:00Z">
                                    <w:rPr>
                                      <w:rFonts w:ascii="Cambria Math" w:eastAsiaTheme="minorEastAsia" w:hAnsi="Cambria Math" w:cstheme="minorHAnsi"/>
                                    </w:rPr>
                                    <m:t>4</m:t>
                                  </w:ins>
                                </m:r>
                              </m:sub>
                              <m:sup>
                                <m:r>
                                  <w:ins w:id="920" w:author="Randall, Ben" w:date="2020-05-13T15:47:00Z">
                                    <w:rPr>
                                      <w:rFonts w:ascii="Cambria Math" w:eastAsiaTheme="minorEastAsia" w:hAnsi="Cambria Math" w:cstheme="minorHAnsi"/>
                                    </w:rPr>
                                    <m:t>2-</m:t>
                                  </w:ins>
                                </m:r>
                              </m:sup>
                            </m:sSubSup>
                          </m:e>
                        </m:d>
                      </m:den>
                    </m:f>
                  </m:e>
                </m:d>
                <m:r>
                  <w:ins w:id="921" w:author="Randall, Ben" w:date="2020-05-13T15:47:00Z">
                    <m:rPr>
                      <m:sty m:val="p"/>
                    </m:rPr>
                    <w:rPr>
                      <w:rFonts w:ascii="Cambria Math" w:eastAsiaTheme="minorEastAsia" w:hAnsi="Cambria Math" w:cstheme="minorHAnsi"/>
                    </w:rPr>
                    <w:br/>
                  </w:ins>
                </m:r>
              </m:oMath>
              <m:oMath>
                <m:r>
                  <w:ins w:id="922" w:author="Randall, Ben" w:date="2020-05-13T15:47:00Z">
                    <m:rPr>
                      <m:aln/>
                    </m:rPr>
                    <w:rPr>
                      <w:rFonts w:ascii="Cambria Math" w:eastAsiaTheme="minorEastAsia" w:hAnsi="Cambria Math" w:cstheme="minorHAnsi"/>
                    </w:rPr>
                    <m:t>=</m:t>
                  </w:ins>
                </m:r>
                <m:d>
                  <m:dPr>
                    <m:begChr m:val="["/>
                    <m:endChr m:val="]"/>
                    <m:ctrlPr>
                      <w:ins w:id="923" w:author="Randall, Ben" w:date="2020-05-13T15:47:00Z">
                        <w:rPr>
                          <w:rFonts w:ascii="Cambria Math" w:eastAsiaTheme="minorEastAsia" w:hAnsi="Cambria Math" w:cstheme="minorHAnsi"/>
                          <w:bCs/>
                          <w:i/>
                        </w:rPr>
                      </w:ins>
                    </m:ctrlPr>
                  </m:dPr>
                  <m:e>
                    <m:r>
                      <w:ins w:id="924" w:author="Randall, Ben" w:date="2020-05-13T15:47:00Z">
                        <w:rPr>
                          <w:rFonts w:ascii="Cambria Math" w:eastAsiaTheme="minorEastAsia" w:hAnsi="Cambria Math" w:cstheme="minorHAnsi"/>
                        </w:rPr>
                        <m:t>HP</m:t>
                      </w:ins>
                    </m:r>
                    <m:sSubSup>
                      <m:sSubSupPr>
                        <m:ctrlPr>
                          <w:ins w:id="925" w:author="Randall, Ben" w:date="2020-05-13T15:47:00Z">
                            <w:rPr>
                              <w:rFonts w:ascii="Cambria Math" w:eastAsiaTheme="minorEastAsia" w:hAnsi="Cambria Math" w:cstheme="minorHAnsi"/>
                              <w:bCs/>
                              <w:i/>
                            </w:rPr>
                          </w:ins>
                        </m:ctrlPr>
                      </m:sSubSupPr>
                      <m:e>
                        <m:r>
                          <w:ins w:id="926" w:author="Randall, Ben" w:date="2020-05-13T15:47:00Z">
                            <w:rPr>
                              <w:rFonts w:ascii="Cambria Math" w:eastAsiaTheme="minorEastAsia" w:hAnsi="Cambria Math" w:cstheme="minorHAnsi"/>
                            </w:rPr>
                            <m:t>O</m:t>
                          </w:ins>
                        </m:r>
                      </m:e>
                      <m:sub>
                        <m:r>
                          <w:ins w:id="927" w:author="Randall, Ben" w:date="2020-05-13T15:47:00Z">
                            <w:rPr>
                              <w:rFonts w:ascii="Cambria Math" w:eastAsiaTheme="minorEastAsia" w:hAnsi="Cambria Math" w:cstheme="minorHAnsi"/>
                            </w:rPr>
                            <m:t>4</m:t>
                          </w:ins>
                        </m:r>
                      </m:sub>
                      <m:sup>
                        <m:r>
                          <w:ins w:id="928" w:author="Randall, Ben" w:date="2020-05-13T15:47:00Z">
                            <w:rPr>
                              <w:rFonts w:ascii="Cambria Math" w:eastAsiaTheme="minorEastAsia" w:hAnsi="Cambria Math" w:cstheme="minorHAnsi"/>
                            </w:rPr>
                            <m:t>2-</m:t>
                          </w:ins>
                        </m:r>
                      </m:sup>
                    </m:sSubSup>
                  </m:e>
                </m:d>
                <m:r>
                  <w:ins w:id="929" w:author="Randall, Ben" w:date="2020-05-13T15:47:00Z">
                    <w:rPr>
                      <w:rFonts w:ascii="Cambria Math" w:eastAsiaTheme="minorEastAsia" w:hAnsi="Cambria Math" w:cstheme="minorHAnsi"/>
                    </w:rPr>
                    <m:t xml:space="preserve"> </m:t>
                  </w:ins>
                </m:r>
                <m:d>
                  <m:dPr>
                    <m:ctrlPr>
                      <w:ins w:id="930" w:author="Randall, Ben" w:date="2020-05-13T15:47:00Z">
                        <w:rPr>
                          <w:rFonts w:ascii="Cambria Math" w:eastAsiaTheme="minorEastAsia" w:hAnsi="Cambria Math" w:cstheme="minorHAnsi"/>
                          <w:bCs/>
                          <w:i/>
                        </w:rPr>
                      </w:ins>
                    </m:ctrlPr>
                  </m:dPr>
                  <m:e>
                    <m:f>
                      <m:fPr>
                        <m:ctrlPr>
                          <w:ins w:id="931" w:author="Randall, Ben" w:date="2020-05-13T15:47:00Z">
                            <w:rPr>
                              <w:rFonts w:ascii="Cambria Math" w:eastAsiaTheme="minorEastAsia" w:hAnsi="Cambria Math" w:cstheme="minorHAnsi"/>
                              <w:bCs/>
                              <w:i/>
                            </w:rPr>
                          </w:ins>
                        </m:ctrlPr>
                      </m:fPr>
                      <m:num>
                        <m:sSub>
                          <m:sSubPr>
                            <m:ctrlPr>
                              <w:ins w:id="932" w:author="Randall, Ben" w:date="2020-05-13T15:47:00Z">
                                <w:rPr>
                                  <w:rFonts w:ascii="Cambria Math" w:eastAsiaTheme="minorEastAsia" w:hAnsi="Cambria Math" w:cstheme="minorHAnsi"/>
                                  <w:bCs/>
                                  <w:i/>
                                </w:rPr>
                              </w:ins>
                            </m:ctrlPr>
                          </m:sSubPr>
                          <m:e>
                            <m:r>
                              <w:ins w:id="933" w:author="Randall, Ben" w:date="2020-05-13T15:47:00Z">
                                <w:rPr>
                                  <w:rFonts w:ascii="Cambria Math" w:eastAsiaTheme="minorEastAsia" w:hAnsi="Cambria Math" w:cstheme="minorHAnsi"/>
                                </w:rPr>
                                <m:t>K</m:t>
                              </w:ins>
                            </m:r>
                          </m:e>
                          <m:sub>
                            <m:r>
                              <w:ins w:id="934" w:author="Randall, Ben" w:date="2020-05-13T15:47:00Z">
                                <w:rPr>
                                  <w:rFonts w:ascii="Cambria Math" w:eastAsiaTheme="minorEastAsia" w:hAnsi="Cambria Math" w:cstheme="minorHAnsi"/>
                                </w:rPr>
                                <m:t>HP</m:t>
                              </w:ins>
                            </m:r>
                            <m:sSubSup>
                              <m:sSubSupPr>
                                <m:ctrlPr>
                                  <w:ins w:id="935" w:author="Randall, Ben" w:date="2020-05-13T15:47:00Z">
                                    <w:rPr>
                                      <w:rFonts w:ascii="Cambria Math" w:eastAsiaTheme="minorEastAsia" w:hAnsi="Cambria Math" w:cstheme="minorHAnsi"/>
                                      <w:bCs/>
                                      <w:i/>
                                    </w:rPr>
                                  </w:ins>
                                </m:ctrlPr>
                              </m:sSubSupPr>
                              <m:e>
                                <m:r>
                                  <w:ins w:id="936" w:author="Randall, Ben" w:date="2020-05-13T15:47:00Z">
                                    <w:rPr>
                                      <w:rFonts w:ascii="Cambria Math" w:eastAsiaTheme="minorEastAsia" w:hAnsi="Cambria Math" w:cstheme="minorHAnsi"/>
                                    </w:rPr>
                                    <m:t>O</m:t>
                                  </w:ins>
                                </m:r>
                              </m:e>
                              <m:sub>
                                <m:r>
                                  <w:ins w:id="937" w:author="Randall, Ben" w:date="2020-05-13T15:47:00Z">
                                    <w:rPr>
                                      <w:rFonts w:ascii="Cambria Math" w:eastAsiaTheme="minorEastAsia" w:hAnsi="Cambria Math" w:cstheme="minorHAnsi"/>
                                    </w:rPr>
                                    <m:t>4</m:t>
                                  </w:ins>
                                </m:r>
                              </m:sub>
                              <m:sup>
                                <m:r>
                                  <w:ins w:id="938" w:author="Randall, Ben" w:date="2020-05-13T15:47:00Z">
                                    <w:rPr>
                                      <w:rFonts w:ascii="Cambria Math" w:eastAsiaTheme="minorEastAsia" w:hAnsi="Cambria Math" w:cstheme="minorHAnsi"/>
                                    </w:rPr>
                                    <m:t>2-</m:t>
                                  </w:ins>
                                </m:r>
                              </m:sup>
                            </m:sSubSup>
                          </m:sub>
                        </m:sSub>
                      </m:num>
                      <m:den>
                        <m:d>
                          <m:dPr>
                            <m:begChr m:val="["/>
                            <m:endChr m:val="]"/>
                            <m:ctrlPr>
                              <w:ins w:id="939" w:author="Randall, Ben" w:date="2020-05-13T15:47:00Z">
                                <w:rPr>
                                  <w:rFonts w:ascii="Cambria Math" w:eastAsiaTheme="minorEastAsia" w:hAnsi="Cambria Math" w:cstheme="minorHAnsi"/>
                                  <w:bCs/>
                                  <w:i/>
                                </w:rPr>
                              </w:ins>
                            </m:ctrlPr>
                          </m:dPr>
                          <m:e>
                            <m:sSup>
                              <m:sSupPr>
                                <m:ctrlPr>
                                  <w:ins w:id="940" w:author="Randall, Ben" w:date="2020-05-13T15:47:00Z">
                                    <w:rPr>
                                      <w:rFonts w:ascii="Cambria Math" w:eastAsiaTheme="minorEastAsia" w:hAnsi="Cambria Math" w:cstheme="minorHAnsi"/>
                                      <w:bCs/>
                                      <w:i/>
                                    </w:rPr>
                                  </w:ins>
                                </m:ctrlPr>
                              </m:sSupPr>
                              <m:e>
                                <m:r>
                                  <w:ins w:id="941" w:author="Randall, Ben" w:date="2020-05-13T15:47:00Z">
                                    <w:rPr>
                                      <w:rFonts w:ascii="Cambria Math" w:eastAsiaTheme="minorEastAsia" w:hAnsi="Cambria Math" w:cstheme="minorHAnsi"/>
                                    </w:rPr>
                                    <m:t>H</m:t>
                                  </w:ins>
                                </m:r>
                              </m:e>
                              <m:sup>
                                <m:r>
                                  <w:ins w:id="942" w:author="Randall, Ben" w:date="2020-05-13T15:47:00Z">
                                    <w:rPr>
                                      <w:rFonts w:ascii="Cambria Math" w:eastAsiaTheme="minorEastAsia" w:hAnsi="Cambria Math" w:cstheme="minorHAnsi"/>
                                    </w:rPr>
                                    <m:t>+</m:t>
                                  </w:ins>
                                </m:r>
                              </m:sup>
                            </m:sSup>
                          </m:e>
                        </m:d>
                      </m:den>
                    </m:f>
                    <m:r>
                      <w:ins w:id="943" w:author="Randall, Ben" w:date="2020-05-13T15:47:00Z">
                        <w:rPr>
                          <w:rFonts w:ascii="Cambria Math" w:eastAsiaTheme="minorEastAsia" w:hAnsi="Cambria Math" w:cstheme="minorHAnsi"/>
                        </w:rPr>
                        <m:t>+1+</m:t>
                      </w:ins>
                    </m:r>
                    <m:d>
                      <m:dPr>
                        <m:begChr m:val="["/>
                        <m:endChr m:val="]"/>
                        <m:ctrlPr>
                          <w:ins w:id="944" w:author="Randall, Ben" w:date="2020-05-13T15:47:00Z">
                            <w:rPr>
                              <w:rFonts w:ascii="Cambria Math" w:eastAsiaTheme="minorEastAsia" w:hAnsi="Cambria Math" w:cstheme="minorHAnsi"/>
                              <w:bCs/>
                              <w:i/>
                            </w:rPr>
                          </w:ins>
                        </m:ctrlPr>
                      </m:dPr>
                      <m:e>
                        <m:r>
                          <w:ins w:id="945" w:author="Randall, Ben" w:date="2020-05-13T15:47:00Z">
                            <w:rPr>
                              <w:rFonts w:ascii="Cambria Math" w:eastAsiaTheme="minorEastAsia" w:hAnsi="Cambria Math" w:cstheme="minorHAnsi"/>
                            </w:rPr>
                            <m:t>M</m:t>
                          </w:ins>
                        </m:r>
                        <m:sSup>
                          <m:sSupPr>
                            <m:ctrlPr>
                              <w:ins w:id="946" w:author="Randall, Ben" w:date="2020-05-13T15:47:00Z">
                                <w:rPr>
                                  <w:rFonts w:ascii="Cambria Math" w:eastAsiaTheme="minorEastAsia" w:hAnsi="Cambria Math" w:cstheme="minorHAnsi"/>
                                  <w:bCs/>
                                  <w:i/>
                                </w:rPr>
                              </w:ins>
                            </m:ctrlPr>
                          </m:sSupPr>
                          <m:e>
                            <m:r>
                              <w:ins w:id="947" w:author="Randall, Ben" w:date="2020-05-13T15:47:00Z">
                                <w:rPr>
                                  <w:rFonts w:ascii="Cambria Math" w:eastAsiaTheme="minorEastAsia" w:hAnsi="Cambria Math" w:cstheme="minorHAnsi"/>
                                </w:rPr>
                                <m:t>g</m:t>
                              </w:ins>
                            </m:r>
                          </m:e>
                          <m:sup>
                            <m:r>
                              <w:ins w:id="948" w:author="Randall, Ben" w:date="2020-05-13T15:47:00Z">
                                <w:rPr>
                                  <w:rFonts w:ascii="Cambria Math" w:eastAsiaTheme="minorEastAsia" w:hAnsi="Cambria Math" w:cstheme="minorHAnsi"/>
                                </w:rPr>
                                <m:t>2+</m:t>
                              </w:ins>
                            </m:r>
                          </m:sup>
                        </m:sSup>
                      </m:e>
                    </m:d>
                    <m:f>
                      <m:fPr>
                        <m:ctrlPr>
                          <w:ins w:id="949" w:author="Randall, Ben" w:date="2020-05-13T15:47:00Z">
                            <w:rPr>
                              <w:rFonts w:ascii="Cambria Math" w:eastAsiaTheme="minorEastAsia" w:hAnsi="Cambria Math" w:cstheme="minorHAnsi"/>
                              <w:bCs/>
                              <w:i/>
                            </w:rPr>
                          </w:ins>
                        </m:ctrlPr>
                      </m:fPr>
                      <m:num>
                        <m:sSub>
                          <m:sSubPr>
                            <m:ctrlPr>
                              <w:ins w:id="950" w:author="Randall, Ben" w:date="2020-05-13T15:47:00Z">
                                <w:rPr>
                                  <w:rFonts w:ascii="Cambria Math" w:eastAsiaTheme="minorEastAsia" w:hAnsi="Cambria Math" w:cstheme="minorHAnsi"/>
                                  <w:bCs/>
                                  <w:i/>
                                </w:rPr>
                              </w:ins>
                            </m:ctrlPr>
                          </m:sSubPr>
                          <m:e>
                            <m:r>
                              <w:ins w:id="951" w:author="Randall, Ben" w:date="2020-05-13T15:47:00Z">
                                <w:rPr>
                                  <w:rFonts w:ascii="Cambria Math" w:eastAsiaTheme="minorEastAsia" w:hAnsi="Cambria Math" w:cstheme="minorHAnsi"/>
                                </w:rPr>
                                <m:t>K</m:t>
                              </w:ins>
                            </m:r>
                          </m:e>
                          <m:sub>
                            <m:r>
                              <w:ins w:id="952" w:author="Randall, Ben" w:date="2020-05-13T15:47:00Z">
                                <w:rPr>
                                  <w:rFonts w:ascii="Cambria Math" w:eastAsiaTheme="minorEastAsia" w:hAnsi="Cambria Math" w:cstheme="minorHAnsi"/>
                                </w:rPr>
                                <m:t>HP</m:t>
                              </w:ins>
                            </m:r>
                            <m:sSubSup>
                              <m:sSubSupPr>
                                <m:ctrlPr>
                                  <w:ins w:id="953" w:author="Randall, Ben" w:date="2020-05-13T15:47:00Z">
                                    <w:rPr>
                                      <w:rFonts w:ascii="Cambria Math" w:eastAsiaTheme="minorEastAsia" w:hAnsi="Cambria Math" w:cstheme="minorHAnsi"/>
                                      <w:bCs/>
                                      <w:i/>
                                    </w:rPr>
                                  </w:ins>
                                </m:ctrlPr>
                              </m:sSubSupPr>
                              <m:e>
                                <m:r>
                                  <w:ins w:id="954" w:author="Randall, Ben" w:date="2020-05-13T15:47:00Z">
                                    <w:rPr>
                                      <w:rFonts w:ascii="Cambria Math" w:eastAsiaTheme="minorEastAsia" w:hAnsi="Cambria Math" w:cstheme="minorHAnsi"/>
                                    </w:rPr>
                                    <m:t>O</m:t>
                                  </w:ins>
                                </m:r>
                              </m:e>
                              <m:sub>
                                <m:r>
                                  <w:ins w:id="955" w:author="Randall, Ben" w:date="2020-05-13T15:47:00Z">
                                    <w:rPr>
                                      <w:rFonts w:ascii="Cambria Math" w:eastAsiaTheme="minorEastAsia" w:hAnsi="Cambria Math" w:cstheme="minorHAnsi"/>
                                    </w:rPr>
                                    <m:t>4</m:t>
                                  </w:ins>
                                </m:r>
                              </m:sub>
                              <m:sup>
                                <m:r>
                                  <w:ins w:id="956" w:author="Randall, Ben" w:date="2020-05-13T15:47:00Z">
                                    <w:rPr>
                                      <w:rFonts w:ascii="Cambria Math" w:eastAsiaTheme="minorEastAsia" w:hAnsi="Cambria Math" w:cstheme="minorHAnsi"/>
                                    </w:rPr>
                                    <m:t>2-</m:t>
                                  </w:ins>
                                </m:r>
                              </m:sup>
                            </m:sSubSup>
                          </m:sub>
                        </m:sSub>
                      </m:num>
                      <m:den>
                        <m:sSub>
                          <m:sSubPr>
                            <m:ctrlPr>
                              <w:ins w:id="957" w:author="Randall, Ben" w:date="2020-05-13T15:47:00Z">
                                <w:rPr>
                                  <w:rFonts w:ascii="Cambria Math" w:eastAsiaTheme="minorEastAsia" w:hAnsi="Cambria Math" w:cstheme="minorHAnsi"/>
                                  <w:bCs/>
                                  <w:i/>
                                </w:rPr>
                              </w:ins>
                            </m:ctrlPr>
                          </m:sSubPr>
                          <m:e>
                            <m:r>
                              <w:ins w:id="958" w:author="Randall, Ben" w:date="2020-05-13T15:47:00Z">
                                <w:rPr>
                                  <w:rFonts w:ascii="Cambria Math" w:eastAsiaTheme="minorEastAsia" w:hAnsi="Cambria Math" w:cstheme="minorHAnsi"/>
                                </w:rPr>
                                <m:t>K</m:t>
                              </w:ins>
                            </m:r>
                          </m:e>
                          <m:sub>
                            <m:r>
                              <w:ins w:id="959" w:author="Randall, Ben" w:date="2020-05-13T15:47:00Z">
                                <w:rPr>
                                  <w:rFonts w:ascii="Cambria Math" w:eastAsiaTheme="minorEastAsia" w:hAnsi="Cambria Math" w:cstheme="minorHAnsi"/>
                                </w:rPr>
                                <m:t>MgHP</m:t>
                              </w:ins>
                            </m:r>
                            <m:sSub>
                              <m:sSubPr>
                                <m:ctrlPr>
                                  <w:ins w:id="960" w:author="Randall, Ben" w:date="2020-05-13T15:47:00Z">
                                    <w:rPr>
                                      <w:rFonts w:ascii="Cambria Math" w:eastAsiaTheme="minorEastAsia" w:hAnsi="Cambria Math" w:cstheme="minorHAnsi"/>
                                      <w:bCs/>
                                      <w:i/>
                                    </w:rPr>
                                  </w:ins>
                                </m:ctrlPr>
                              </m:sSubPr>
                              <m:e>
                                <m:r>
                                  <w:ins w:id="961" w:author="Randall, Ben" w:date="2020-05-13T15:47:00Z">
                                    <w:rPr>
                                      <w:rFonts w:ascii="Cambria Math" w:eastAsiaTheme="minorEastAsia" w:hAnsi="Cambria Math" w:cstheme="minorHAnsi"/>
                                    </w:rPr>
                                    <m:t>O</m:t>
                                  </w:ins>
                                </m:r>
                              </m:e>
                              <m:sub>
                                <m:r>
                                  <w:ins w:id="962" w:author="Randall, Ben" w:date="2020-05-13T15:47:00Z">
                                    <w:rPr>
                                      <w:rFonts w:ascii="Cambria Math" w:eastAsiaTheme="minorEastAsia" w:hAnsi="Cambria Math" w:cstheme="minorHAnsi"/>
                                    </w:rPr>
                                    <m:t>4</m:t>
                                  </w:ins>
                                </m:r>
                              </m:sub>
                            </m:sSub>
                          </m:sub>
                        </m:sSub>
                        <m:sSub>
                          <m:sSubPr>
                            <m:ctrlPr>
                              <w:ins w:id="963" w:author="Randall, Ben" w:date="2020-05-13T15:47:00Z">
                                <w:rPr>
                                  <w:rFonts w:ascii="Cambria Math" w:eastAsiaTheme="minorEastAsia" w:hAnsi="Cambria Math" w:cstheme="minorHAnsi"/>
                                  <w:bCs/>
                                  <w:i/>
                                </w:rPr>
                              </w:ins>
                            </m:ctrlPr>
                          </m:sSubPr>
                          <m:e>
                            <m:r>
                              <w:ins w:id="964" w:author="Randall, Ben" w:date="2020-05-13T15:47:00Z">
                                <w:rPr>
                                  <w:rFonts w:ascii="Cambria Math" w:eastAsiaTheme="minorEastAsia" w:hAnsi="Cambria Math" w:cstheme="minorHAnsi"/>
                                </w:rPr>
                                <m:t>K</m:t>
                              </w:ins>
                            </m:r>
                          </m:e>
                          <m:sub>
                            <m:r>
                              <w:ins w:id="965" w:author="Randall, Ben" w:date="2020-05-13T15:47:00Z">
                                <w:rPr>
                                  <w:rFonts w:ascii="Cambria Math" w:eastAsiaTheme="minorEastAsia" w:hAnsi="Cambria Math" w:cstheme="minorHAnsi"/>
                                </w:rPr>
                                <m:t>HP</m:t>
                              </w:ins>
                            </m:r>
                            <m:sSubSup>
                              <m:sSubSupPr>
                                <m:ctrlPr>
                                  <w:ins w:id="966" w:author="Randall, Ben" w:date="2020-05-13T15:47:00Z">
                                    <w:rPr>
                                      <w:rFonts w:ascii="Cambria Math" w:eastAsiaTheme="minorEastAsia" w:hAnsi="Cambria Math" w:cstheme="minorHAnsi"/>
                                      <w:bCs/>
                                      <w:i/>
                                    </w:rPr>
                                  </w:ins>
                                </m:ctrlPr>
                              </m:sSubSupPr>
                              <m:e>
                                <m:r>
                                  <w:ins w:id="967" w:author="Randall, Ben" w:date="2020-05-13T15:47:00Z">
                                    <w:rPr>
                                      <w:rFonts w:ascii="Cambria Math" w:eastAsiaTheme="minorEastAsia" w:hAnsi="Cambria Math" w:cstheme="minorHAnsi"/>
                                    </w:rPr>
                                    <m:t>O</m:t>
                                  </w:ins>
                                </m:r>
                              </m:e>
                              <m:sub>
                                <m:r>
                                  <w:ins w:id="968" w:author="Randall, Ben" w:date="2020-05-13T15:47:00Z">
                                    <w:rPr>
                                      <w:rFonts w:ascii="Cambria Math" w:eastAsiaTheme="minorEastAsia" w:hAnsi="Cambria Math" w:cstheme="minorHAnsi"/>
                                    </w:rPr>
                                    <m:t>4</m:t>
                                  </w:ins>
                                </m:r>
                              </m:sub>
                              <m:sup>
                                <m:r>
                                  <w:ins w:id="969" w:author="Randall, Ben" w:date="2020-05-13T15:47:00Z">
                                    <w:rPr>
                                      <w:rFonts w:ascii="Cambria Math" w:eastAsiaTheme="minorEastAsia" w:hAnsi="Cambria Math" w:cstheme="minorHAnsi"/>
                                    </w:rPr>
                                    <m:t>2-</m:t>
                                  </w:ins>
                                </m:r>
                              </m:sup>
                            </m:sSubSup>
                          </m:sub>
                        </m:sSub>
                      </m:den>
                    </m:f>
                  </m:e>
                </m:d>
                <m:r>
                  <w:ins w:id="970" w:author="Randall, Ben" w:date="2020-05-13T15:47:00Z">
                    <w:rPr>
                      <w:rFonts w:ascii="Cambria Math" w:eastAsiaTheme="minorEastAsia" w:hAnsi="Cambria Math" w:cstheme="minorHAnsi"/>
                    </w:rPr>
                    <m:t>.</m:t>
                  </w:ins>
                </m:r>
              </m:oMath>
            </m:oMathPara>
          </w:p>
        </w:tc>
        <w:tc>
          <w:tcPr>
            <w:tcW w:w="625" w:type="dxa"/>
            <w:vAlign w:val="center"/>
          </w:tcPr>
          <w:p w14:paraId="71FDCDF5" w14:textId="77777777" w:rsidR="00C15405" w:rsidRDefault="00C15405" w:rsidP="002D3EF9">
            <w:pPr>
              <w:jc w:val="center"/>
              <w:rPr>
                <w:ins w:id="971" w:author="Randall, Ben" w:date="2020-05-13T15:47:00Z"/>
                <w:rFonts w:asciiTheme="minorHAnsi" w:hAnsiTheme="minorHAnsi" w:cstheme="minorHAnsi"/>
                <w:bCs/>
              </w:rPr>
            </w:pPr>
            <w:ins w:id="972" w:author="Randall, Ben" w:date="2020-05-13T15:47:00Z">
              <w:r>
                <w:rPr>
                  <w:rFonts w:asciiTheme="minorHAnsi" w:hAnsiTheme="minorHAnsi" w:cstheme="minorHAnsi"/>
                  <w:bCs/>
                </w:rPr>
                <w:t>(9)</w:t>
              </w:r>
            </w:ins>
          </w:p>
        </w:tc>
      </w:tr>
    </w:tbl>
    <w:p w14:paraId="2D5DFC13" w14:textId="77777777" w:rsidR="00C15405" w:rsidRDefault="00C15405" w:rsidP="00C15405">
      <w:pPr>
        <w:rPr>
          <w:ins w:id="973" w:author="Randall, Ben" w:date="2020-05-13T15:47:00Z"/>
          <w:rFonts w:asciiTheme="minorHAnsi" w:hAnsiTheme="minorHAnsi" w:cstheme="minorHAnsi"/>
          <w:bCs/>
        </w:rPr>
      </w:pPr>
      <w:ins w:id="974" w:author="Randall, Ben" w:date="2020-05-13T15:47:00Z">
        <w:r>
          <w:rPr>
            <w:rFonts w:asciiTheme="minorHAnsi" w:hAnsiTheme="minorHAnsi" w:cstheme="minorHAnsi"/>
            <w:bCs/>
          </w:rPr>
          <w:t xml:space="preserve">Rearranging equation (9) gives </w:t>
        </w:r>
      </w:ins>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5FB1ED66" w14:textId="77777777" w:rsidTr="002D3EF9">
        <w:trPr>
          <w:ins w:id="975" w:author="Randall, Ben" w:date="2020-05-13T15:47:00Z"/>
        </w:trPr>
        <w:tc>
          <w:tcPr>
            <w:tcW w:w="10165" w:type="dxa"/>
            <w:vAlign w:val="center"/>
          </w:tcPr>
          <w:p w14:paraId="099C27E4" w14:textId="77777777" w:rsidR="00C15405" w:rsidRPr="00112085" w:rsidRDefault="002D3EF9" w:rsidP="002D3EF9">
            <w:pPr>
              <w:rPr>
                <w:ins w:id="976" w:author="Randall, Ben" w:date="2020-05-13T15:47:00Z"/>
                <w:rFonts w:asciiTheme="minorHAnsi" w:eastAsiaTheme="minorEastAsia" w:hAnsiTheme="minorHAnsi" w:cstheme="minorHAnsi"/>
                <w:bCs/>
              </w:rPr>
            </w:pPr>
            <m:oMathPara>
              <m:oMath>
                <m:d>
                  <m:dPr>
                    <m:begChr m:val="["/>
                    <m:endChr m:val="]"/>
                    <m:ctrlPr>
                      <w:ins w:id="977" w:author="Randall, Ben" w:date="2020-05-13T15:47:00Z">
                        <w:rPr>
                          <w:rFonts w:ascii="Cambria Math" w:eastAsiaTheme="minorEastAsia" w:hAnsi="Cambria Math" w:cstheme="minorHAnsi"/>
                          <w:bCs/>
                          <w:i/>
                        </w:rPr>
                      </w:ins>
                    </m:ctrlPr>
                  </m:dPr>
                  <m:e>
                    <m:r>
                      <w:ins w:id="978" w:author="Randall, Ben" w:date="2020-05-13T15:47:00Z">
                        <w:rPr>
                          <w:rFonts w:ascii="Cambria Math" w:eastAsiaTheme="minorEastAsia" w:hAnsi="Cambria Math" w:cstheme="minorHAnsi"/>
                        </w:rPr>
                        <m:t>HP</m:t>
                      </w:ins>
                    </m:r>
                    <m:sSubSup>
                      <m:sSubSupPr>
                        <m:ctrlPr>
                          <w:ins w:id="979" w:author="Randall, Ben" w:date="2020-05-13T15:47:00Z">
                            <w:rPr>
                              <w:rFonts w:ascii="Cambria Math" w:eastAsiaTheme="minorEastAsia" w:hAnsi="Cambria Math" w:cstheme="minorHAnsi"/>
                              <w:bCs/>
                              <w:i/>
                            </w:rPr>
                          </w:ins>
                        </m:ctrlPr>
                      </m:sSubSupPr>
                      <m:e>
                        <m:r>
                          <w:ins w:id="980" w:author="Randall, Ben" w:date="2020-05-13T15:47:00Z">
                            <w:rPr>
                              <w:rFonts w:ascii="Cambria Math" w:eastAsiaTheme="minorEastAsia" w:hAnsi="Cambria Math" w:cstheme="minorHAnsi"/>
                            </w:rPr>
                            <m:t>O</m:t>
                          </w:ins>
                        </m:r>
                      </m:e>
                      <m:sub>
                        <m:r>
                          <w:ins w:id="981" w:author="Randall, Ben" w:date="2020-05-13T15:47:00Z">
                            <w:rPr>
                              <w:rFonts w:ascii="Cambria Math" w:eastAsiaTheme="minorEastAsia" w:hAnsi="Cambria Math" w:cstheme="minorHAnsi"/>
                            </w:rPr>
                            <m:t>4</m:t>
                          </w:ins>
                        </m:r>
                      </m:sub>
                      <m:sup>
                        <m:r>
                          <w:ins w:id="982" w:author="Randall, Ben" w:date="2020-05-13T15:47:00Z">
                            <w:rPr>
                              <w:rFonts w:ascii="Cambria Math" w:eastAsiaTheme="minorEastAsia" w:hAnsi="Cambria Math" w:cstheme="minorHAnsi"/>
                            </w:rPr>
                            <m:t>2-</m:t>
                          </w:ins>
                        </m:r>
                      </m:sup>
                    </m:sSubSup>
                  </m:e>
                </m:d>
                <m:r>
                  <w:ins w:id="983" w:author="Randall, Ben" w:date="2020-05-13T15:47:00Z">
                    <m:rPr>
                      <m:aln/>
                    </m:rPr>
                    <w:rPr>
                      <w:rFonts w:ascii="Cambria Math" w:eastAsiaTheme="minorEastAsia" w:hAnsi="Cambria Math" w:cstheme="minorHAnsi"/>
                    </w:rPr>
                    <m:t>=</m:t>
                  </w:ins>
                </m:r>
                <m:d>
                  <m:dPr>
                    <m:begChr m:val="["/>
                    <m:endChr m:val="]"/>
                    <m:ctrlPr>
                      <w:ins w:id="984" w:author="Randall, Ben" w:date="2020-05-13T15:47:00Z">
                        <w:rPr>
                          <w:rFonts w:ascii="Cambria Math" w:eastAsiaTheme="minorEastAsia" w:hAnsi="Cambria Math" w:cstheme="minorHAnsi"/>
                          <w:bCs/>
                          <w:i/>
                        </w:rPr>
                      </w:ins>
                    </m:ctrlPr>
                  </m:dPr>
                  <m:e>
                    <m:r>
                      <w:ins w:id="985" w:author="Randall, Ben" w:date="2020-05-13T15:47:00Z">
                        <m:rPr>
                          <m:sty m:val="p"/>
                        </m:rPr>
                        <w:rPr>
                          <w:rFonts w:ascii="Cambria Math" w:eastAsiaTheme="minorEastAsia" w:hAnsi="Cambria Math" w:cstheme="minorHAnsi"/>
                        </w:rPr>
                        <m:t>Σ</m:t>
                      </w:ins>
                    </m:r>
                    <m:sSub>
                      <m:sSubPr>
                        <m:ctrlPr>
                          <w:ins w:id="986" w:author="Randall, Ben" w:date="2020-05-13T15:47:00Z">
                            <w:rPr>
                              <w:rFonts w:ascii="Cambria Math" w:eastAsiaTheme="minorEastAsia" w:hAnsi="Cambria Math" w:cstheme="minorHAnsi"/>
                              <w:bCs/>
                              <w:i/>
                            </w:rPr>
                          </w:ins>
                        </m:ctrlPr>
                      </m:sSubPr>
                      <m:e>
                        <m:r>
                          <w:ins w:id="987" w:author="Randall, Ben" w:date="2020-05-13T15:47:00Z">
                            <w:rPr>
                              <w:rFonts w:ascii="Cambria Math" w:eastAsiaTheme="minorEastAsia" w:hAnsi="Cambria Math" w:cstheme="minorHAnsi"/>
                            </w:rPr>
                            <m:t>P</m:t>
                          </w:ins>
                        </m:r>
                      </m:e>
                      <m:sub>
                        <m:r>
                          <w:ins w:id="988" w:author="Randall, Ben" w:date="2020-05-13T15:47:00Z">
                            <w:rPr>
                              <w:rFonts w:ascii="Cambria Math" w:eastAsiaTheme="minorEastAsia" w:hAnsi="Cambria Math" w:cstheme="minorHAnsi"/>
                            </w:rPr>
                            <m:t>i</m:t>
                          </w:ins>
                        </m:r>
                      </m:sub>
                    </m:sSub>
                  </m:e>
                </m:d>
                <m:r>
                  <w:ins w:id="989" w:author="Randall, Ben" w:date="2020-05-13T15:47:00Z">
                    <w:rPr>
                      <w:rFonts w:ascii="Cambria Math" w:eastAsiaTheme="minorEastAsia" w:hAnsi="Cambria Math" w:cstheme="minorHAnsi"/>
                    </w:rPr>
                    <m:t xml:space="preserve"> </m:t>
                  </w:ins>
                </m:r>
                <m:sSup>
                  <m:sSupPr>
                    <m:ctrlPr>
                      <w:ins w:id="990" w:author="Randall, Ben" w:date="2020-05-13T15:47:00Z">
                        <w:rPr>
                          <w:rFonts w:ascii="Cambria Math" w:eastAsiaTheme="minorEastAsia" w:hAnsi="Cambria Math" w:cstheme="minorHAnsi"/>
                          <w:bCs/>
                          <w:i/>
                        </w:rPr>
                      </w:ins>
                    </m:ctrlPr>
                  </m:sSupPr>
                  <m:e>
                    <m:d>
                      <m:dPr>
                        <m:ctrlPr>
                          <w:ins w:id="991" w:author="Randall, Ben" w:date="2020-05-13T15:47:00Z">
                            <w:rPr>
                              <w:rFonts w:ascii="Cambria Math" w:eastAsiaTheme="minorEastAsia" w:hAnsi="Cambria Math" w:cstheme="minorHAnsi"/>
                              <w:bCs/>
                              <w:i/>
                            </w:rPr>
                          </w:ins>
                        </m:ctrlPr>
                      </m:dPr>
                      <m:e>
                        <m:f>
                          <m:fPr>
                            <m:ctrlPr>
                              <w:ins w:id="992" w:author="Randall, Ben" w:date="2020-05-13T15:47:00Z">
                                <w:rPr>
                                  <w:rFonts w:ascii="Cambria Math" w:eastAsiaTheme="minorEastAsia" w:hAnsi="Cambria Math" w:cstheme="minorHAnsi"/>
                                  <w:bCs/>
                                  <w:i/>
                                </w:rPr>
                              </w:ins>
                            </m:ctrlPr>
                          </m:fPr>
                          <m:num>
                            <m:sSub>
                              <m:sSubPr>
                                <m:ctrlPr>
                                  <w:ins w:id="993" w:author="Randall, Ben" w:date="2020-05-13T15:47:00Z">
                                    <w:rPr>
                                      <w:rFonts w:ascii="Cambria Math" w:eastAsiaTheme="minorEastAsia" w:hAnsi="Cambria Math" w:cstheme="minorHAnsi"/>
                                      <w:bCs/>
                                      <w:i/>
                                    </w:rPr>
                                  </w:ins>
                                </m:ctrlPr>
                              </m:sSubPr>
                              <m:e>
                                <m:r>
                                  <w:ins w:id="994" w:author="Randall, Ben" w:date="2020-05-13T15:47:00Z">
                                    <w:rPr>
                                      <w:rFonts w:ascii="Cambria Math" w:eastAsiaTheme="minorEastAsia" w:hAnsi="Cambria Math" w:cstheme="minorHAnsi"/>
                                    </w:rPr>
                                    <m:t>K</m:t>
                                  </w:ins>
                                </m:r>
                              </m:e>
                              <m:sub>
                                <m:r>
                                  <w:ins w:id="995" w:author="Randall, Ben" w:date="2020-05-13T15:47:00Z">
                                    <w:rPr>
                                      <w:rFonts w:ascii="Cambria Math" w:eastAsiaTheme="minorEastAsia" w:hAnsi="Cambria Math" w:cstheme="minorHAnsi"/>
                                    </w:rPr>
                                    <m:t>HP</m:t>
                                  </w:ins>
                                </m:r>
                                <m:sSubSup>
                                  <m:sSubSupPr>
                                    <m:ctrlPr>
                                      <w:ins w:id="996" w:author="Randall, Ben" w:date="2020-05-13T15:47:00Z">
                                        <w:rPr>
                                          <w:rFonts w:ascii="Cambria Math" w:eastAsiaTheme="minorEastAsia" w:hAnsi="Cambria Math" w:cstheme="minorHAnsi"/>
                                          <w:bCs/>
                                          <w:i/>
                                        </w:rPr>
                                      </w:ins>
                                    </m:ctrlPr>
                                  </m:sSubSupPr>
                                  <m:e>
                                    <m:r>
                                      <w:ins w:id="997" w:author="Randall, Ben" w:date="2020-05-13T15:47:00Z">
                                        <w:rPr>
                                          <w:rFonts w:ascii="Cambria Math" w:eastAsiaTheme="minorEastAsia" w:hAnsi="Cambria Math" w:cstheme="minorHAnsi"/>
                                        </w:rPr>
                                        <m:t>O</m:t>
                                      </w:ins>
                                    </m:r>
                                  </m:e>
                                  <m:sub>
                                    <m:r>
                                      <w:ins w:id="998" w:author="Randall, Ben" w:date="2020-05-13T15:47:00Z">
                                        <w:rPr>
                                          <w:rFonts w:ascii="Cambria Math" w:eastAsiaTheme="minorEastAsia" w:hAnsi="Cambria Math" w:cstheme="minorHAnsi"/>
                                        </w:rPr>
                                        <m:t>4</m:t>
                                      </w:ins>
                                    </m:r>
                                  </m:sub>
                                  <m:sup>
                                    <m:r>
                                      <w:ins w:id="999" w:author="Randall, Ben" w:date="2020-05-13T15:47:00Z">
                                        <w:rPr>
                                          <w:rFonts w:ascii="Cambria Math" w:eastAsiaTheme="minorEastAsia" w:hAnsi="Cambria Math" w:cstheme="minorHAnsi"/>
                                        </w:rPr>
                                        <m:t>2-</m:t>
                                      </w:ins>
                                    </m:r>
                                  </m:sup>
                                </m:sSubSup>
                              </m:sub>
                            </m:sSub>
                          </m:num>
                          <m:den>
                            <m:d>
                              <m:dPr>
                                <m:begChr m:val="["/>
                                <m:endChr m:val="]"/>
                                <m:ctrlPr>
                                  <w:ins w:id="1000" w:author="Randall, Ben" w:date="2020-05-13T15:47:00Z">
                                    <w:rPr>
                                      <w:rFonts w:ascii="Cambria Math" w:eastAsiaTheme="minorEastAsia" w:hAnsi="Cambria Math" w:cstheme="minorHAnsi"/>
                                      <w:bCs/>
                                      <w:i/>
                                    </w:rPr>
                                  </w:ins>
                                </m:ctrlPr>
                              </m:dPr>
                              <m:e>
                                <m:sSup>
                                  <m:sSupPr>
                                    <m:ctrlPr>
                                      <w:ins w:id="1001" w:author="Randall, Ben" w:date="2020-05-13T15:47:00Z">
                                        <w:rPr>
                                          <w:rFonts w:ascii="Cambria Math" w:eastAsiaTheme="minorEastAsia" w:hAnsi="Cambria Math" w:cstheme="minorHAnsi"/>
                                          <w:bCs/>
                                          <w:i/>
                                        </w:rPr>
                                      </w:ins>
                                    </m:ctrlPr>
                                  </m:sSupPr>
                                  <m:e>
                                    <m:r>
                                      <w:ins w:id="1002" w:author="Randall, Ben" w:date="2020-05-13T15:47:00Z">
                                        <w:rPr>
                                          <w:rFonts w:ascii="Cambria Math" w:eastAsiaTheme="minorEastAsia" w:hAnsi="Cambria Math" w:cstheme="minorHAnsi"/>
                                        </w:rPr>
                                        <m:t>H</m:t>
                                      </w:ins>
                                    </m:r>
                                  </m:e>
                                  <m:sup>
                                    <m:r>
                                      <w:ins w:id="1003" w:author="Randall, Ben" w:date="2020-05-13T15:47:00Z">
                                        <w:rPr>
                                          <w:rFonts w:ascii="Cambria Math" w:eastAsiaTheme="minorEastAsia" w:hAnsi="Cambria Math" w:cstheme="minorHAnsi"/>
                                        </w:rPr>
                                        <m:t>+</m:t>
                                      </w:ins>
                                    </m:r>
                                  </m:sup>
                                </m:sSup>
                              </m:e>
                            </m:d>
                          </m:den>
                        </m:f>
                        <m:r>
                          <w:ins w:id="1004" w:author="Randall, Ben" w:date="2020-05-13T15:47:00Z">
                            <w:rPr>
                              <w:rFonts w:ascii="Cambria Math" w:eastAsiaTheme="minorEastAsia" w:hAnsi="Cambria Math" w:cstheme="minorHAnsi"/>
                            </w:rPr>
                            <m:t>+1+</m:t>
                          </w:ins>
                        </m:r>
                        <m:d>
                          <m:dPr>
                            <m:begChr m:val="["/>
                            <m:endChr m:val="]"/>
                            <m:ctrlPr>
                              <w:ins w:id="1005" w:author="Randall, Ben" w:date="2020-05-13T15:47:00Z">
                                <w:rPr>
                                  <w:rFonts w:ascii="Cambria Math" w:eastAsiaTheme="minorEastAsia" w:hAnsi="Cambria Math" w:cstheme="minorHAnsi"/>
                                  <w:bCs/>
                                  <w:i/>
                                </w:rPr>
                              </w:ins>
                            </m:ctrlPr>
                          </m:dPr>
                          <m:e>
                            <m:r>
                              <w:ins w:id="1006" w:author="Randall, Ben" w:date="2020-05-13T15:47:00Z">
                                <w:rPr>
                                  <w:rFonts w:ascii="Cambria Math" w:eastAsiaTheme="minorEastAsia" w:hAnsi="Cambria Math" w:cstheme="minorHAnsi"/>
                                </w:rPr>
                                <m:t>M</m:t>
                              </w:ins>
                            </m:r>
                            <m:sSup>
                              <m:sSupPr>
                                <m:ctrlPr>
                                  <w:ins w:id="1007" w:author="Randall, Ben" w:date="2020-05-13T15:47:00Z">
                                    <w:rPr>
                                      <w:rFonts w:ascii="Cambria Math" w:eastAsiaTheme="minorEastAsia" w:hAnsi="Cambria Math" w:cstheme="minorHAnsi"/>
                                      <w:bCs/>
                                      <w:i/>
                                    </w:rPr>
                                  </w:ins>
                                </m:ctrlPr>
                              </m:sSupPr>
                              <m:e>
                                <m:r>
                                  <w:ins w:id="1008" w:author="Randall, Ben" w:date="2020-05-13T15:47:00Z">
                                    <w:rPr>
                                      <w:rFonts w:ascii="Cambria Math" w:eastAsiaTheme="minorEastAsia" w:hAnsi="Cambria Math" w:cstheme="minorHAnsi"/>
                                    </w:rPr>
                                    <m:t>g</m:t>
                                  </w:ins>
                                </m:r>
                              </m:e>
                              <m:sup>
                                <m:r>
                                  <w:ins w:id="1009" w:author="Randall, Ben" w:date="2020-05-13T15:47:00Z">
                                    <w:rPr>
                                      <w:rFonts w:ascii="Cambria Math" w:eastAsiaTheme="minorEastAsia" w:hAnsi="Cambria Math" w:cstheme="minorHAnsi"/>
                                    </w:rPr>
                                    <m:t>2+</m:t>
                                  </w:ins>
                                </m:r>
                              </m:sup>
                            </m:sSup>
                          </m:e>
                        </m:d>
                        <m:f>
                          <m:fPr>
                            <m:ctrlPr>
                              <w:ins w:id="1010" w:author="Randall, Ben" w:date="2020-05-13T15:47:00Z">
                                <w:rPr>
                                  <w:rFonts w:ascii="Cambria Math" w:eastAsiaTheme="minorEastAsia" w:hAnsi="Cambria Math" w:cstheme="minorHAnsi"/>
                                  <w:bCs/>
                                  <w:i/>
                                </w:rPr>
                              </w:ins>
                            </m:ctrlPr>
                          </m:fPr>
                          <m:num>
                            <m:sSub>
                              <m:sSubPr>
                                <m:ctrlPr>
                                  <w:ins w:id="1011" w:author="Randall, Ben" w:date="2020-05-13T15:47:00Z">
                                    <w:rPr>
                                      <w:rFonts w:ascii="Cambria Math" w:eastAsiaTheme="minorEastAsia" w:hAnsi="Cambria Math" w:cstheme="minorHAnsi"/>
                                      <w:bCs/>
                                      <w:i/>
                                    </w:rPr>
                                  </w:ins>
                                </m:ctrlPr>
                              </m:sSubPr>
                              <m:e>
                                <m:r>
                                  <w:ins w:id="1012" w:author="Randall, Ben" w:date="2020-05-13T15:47:00Z">
                                    <w:rPr>
                                      <w:rFonts w:ascii="Cambria Math" w:eastAsiaTheme="minorEastAsia" w:hAnsi="Cambria Math" w:cstheme="minorHAnsi"/>
                                    </w:rPr>
                                    <m:t>K</m:t>
                                  </w:ins>
                                </m:r>
                              </m:e>
                              <m:sub>
                                <m:r>
                                  <w:ins w:id="1013" w:author="Randall, Ben" w:date="2020-05-13T15:47:00Z">
                                    <w:rPr>
                                      <w:rFonts w:ascii="Cambria Math" w:eastAsiaTheme="minorEastAsia" w:hAnsi="Cambria Math" w:cstheme="minorHAnsi"/>
                                    </w:rPr>
                                    <m:t>HP</m:t>
                                  </w:ins>
                                </m:r>
                                <m:sSubSup>
                                  <m:sSubSupPr>
                                    <m:ctrlPr>
                                      <w:ins w:id="1014" w:author="Randall, Ben" w:date="2020-05-13T15:47:00Z">
                                        <w:rPr>
                                          <w:rFonts w:ascii="Cambria Math" w:eastAsiaTheme="minorEastAsia" w:hAnsi="Cambria Math" w:cstheme="minorHAnsi"/>
                                          <w:bCs/>
                                          <w:i/>
                                        </w:rPr>
                                      </w:ins>
                                    </m:ctrlPr>
                                  </m:sSubSupPr>
                                  <m:e>
                                    <m:r>
                                      <w:ins w:id="1015" w:author="Randall, Ben" w:date="2020-05-13T15:47:00Z">
                                        <w:rPr>
                                          <w:rFonts w:ascii="Cambria Math" w:eastAsiaTheme="minorEastAsia" w:hAnsi="Cambria Math" w:cstheme="minorHAnsi"/>
                                        </w:rPr>
                                        <m:t>O</m:t>
                                      </w:ins>
                                    </m:r>
                                  </m:e>
                                  <m:sub>
                                    <m:r>
                                      <w:ins w:id="1016" w:author="Randall, Ben" w:date="2020-05-13T15:47:00Z">
                                        <w:rPr>
                                          <w:rFonts w:ascii="Cambria Math" w:eastAsiaTheme="minorEastAsia" w:hAnsi="Cambria Math" w:cstheme="minorHAnsi"/>
                                        </w:rPr>
                                        <m:t>4</m:t>
                                      </w:ins>
                                    </m:r>
                                  </m:sub>
                                  <m:sup>
                                    <m:r>
                                      <w:ins w:id="1017" w:author="Randall, Ben" w:date="2020-05-13T15:47:00Z">
                                        <w:rPr>
                                          <w:rFonts w:ascii="Cambria Math" w:eastAsiaTheme="minorEastAsia" w:hAnsi="Cambria Math" w:cstheme="minorHAnsi"/>
                                        </w:rPr>
                                        <m:t>2-</m:t>
                                      </w:ins>
                                    </m:r>
                                  </m:sup>
                                </m:sSubSup>
                              </m:sub>
                            </m:sSub>
                          </m:num>
                          <m:den>
                            <m:sSub>
                              <m:sSubPr>
                                <m:ctrlPr>
                                  <w:ins w:id="1018" w:author="Randall, Ben" w:date="2020-05-13T15:47:00Z">
                                    <w:rPr>
                                      <w:rFonts w:ascii="Cambria Math" w:eastAsiaTheme="minorEastAsia" w:hAnsi="Cambria Math" w:cstheme="minorHAnsi"/>
                                      <w:bCs/>
                                      <w:i/>
                                    </w:rPr>
                                  </w:ins>
                                </m:ctrlPr>
                              </m:sSubPr>
                              <m:e>
                                <m:r>
                                  <w:ins w:id="1019" w:author="Randall, Ben" w:date="2020-05-13T15:47:00Z">
                                    <w:rPr>
                                      <w:rFonts w:ascii="Cambria Math" w:eastAsiaTheme="minorEastAsia" w:hAnsi="Cambria Math" w:cstheme="minorHAnsi"/>
                                    </w:rPr>
                                    <m:t>K</m:t>
                                  </w:ins>
                                </m:r>
                              </m:e>
                              <m:sub>
                                <m:r>
                                  <w:ins w:id="1020" w:author="Randall, Ben" w:date="2020-05-13T15:47:00Z">
                                    <w:rPr>
                                      <w:rFonts w:ascii="Cambria Math" w:eastAsiaTheme="minorEastAsia" w:hAnsi="Cambria Math" w:cstheme="minorHAnsi"/>
                                    </w:rPr>
                                    <m:t>MgHP</m:t>
                                  </w:ins>
                                </m:r>
                                <m:sSub>
                                  <m:sSubPr>
                                    <m:ctrlPr>
                                      <w:ins w:id="1021" w:author="Randall, Ben" w:date="2020-05-13T15:47:00Z">
                                        <w:rPr>
                                          <w:rFonts w:ascii="Cambria Math" w:eastAsiaTheme="minorEastAsia" w:hAnsi="Cambria Math" w:cstheme="minorHAnsi"/>
                                          <w:bCs/>
                                          <w:i/>
                                        </w:rPr>
                                      </w:ins>
                                    </m:ctrlPr>
                                  </m:sSubPr>
                                  <m:e>
                                    <m:r>
                                      <w:ins w:id="1022" w:author="Randall, Ben" w:date="2020-05-13T15:47:00Z">
                                        <w:rPr>
                                          <w:rFonts w:ascii="Cambria Math" w:eastAsiaTheme="minorEastAsia" w:hAnsi="Cambria Math" w:cstheme="minorHAnsi"/>
                                        </w:rPr>
                                        <m:t>O</m:t>
                                      </w:ins>
                                    </m:r>
                                  </m:e>
                                  <m:sub>
                                    <m:r>
                                      <w:ins w:id="1023" w:author="Randall, Ben" w:date="2020-05-13T15:47:00Z">
                                        <w:rPr>
                                          <w:rFonts w:ascii="Cambria Math" w:eastAsiaTheme="minorEastAsia" w:hAnsi="Cambria Math" w:cstheme="minorHAnsi"/>
                                        </w:rPr>
                                        <m:t>4</m:t>
                                      </w:ins>
                                    </m:r>
                                  </m:sub>
                                </m:sSub>
                              </m:sub>
                            </m:sSub>
                            <m:sSub>
                              <m:sSubPr>
                                <m:ctrlPr>
                                  <w:ins w:id="1024" w:author="Randall, Ben" w:date="2020-05-13T15:47:00Z">
                                    <w:rPr>
                                      <w:rFonts w:ascii="Cambria Math" w:eastAsiaTheme="minorEastAsia" w:hAnsi="Cambria Math" w:cstheme="minorHAnsi"/>
                                      <w:bCs/>
                                      <w:i/>
                                    </w:rPr>
                                  </w:ins>
                                </m:ctrlPr>
                              </m:sSubPr>
                              <m:e>
                                <m:r>
                                  <w:ins w:id="1025" w:author="Randall, Ben" w:date="2020-05-13T15:47:00Z">
                                    <w:rPr>
                                      <w:rFonts w:ascii="Cambria Math" w:eastAsiaTheme="minorEastAsia" w:hAnsi="Cambria Math" w:cstheme="minorHAnsi"/>
                                    </w:rPr>
                                    <m:t>K</m:t>
                                  </w:ins>
                                </m:r>
                              </m:e>
                              <m:sub>
                                <m:r>
                                  <w:ins w:id="1026" w:author="Randall, Ben" w:date="2020-05-13T15:47:00Z">
                                    <w:rPr>
                                      <w:rFonts w:ascii="Cambria Math" w:eastAsiaTheme="minorEastAsia" w:hAnsi="Cambria Math" w:cstheme="minorHAnsi"/>
                                    </w:rPr>
                                    <m:t>HP</m:t>
                                  </w:ins>
                                </m:r>
                                <m:sSubSup>
                                  <m:sSubSupPr>
                                    <m:ctrlPr>
                                      <w:ins w:id="1027" w:author="Randall, Ben" w:date="2020-05-13T15:47:00Z">
                                        <w:rPr>
                                          <w:rFonts w:ascii="Cambria Math" w:eastAsiaTheme="minorEastAsia" w:hAnsi="Cambria Math" w:cstheme="minorHAnsi"/>
                                          <w:bCs/>
                                          <w:i/>
                                        </w:rPr>
                                      </w:ins>
                                    </m:ctrlPr>
                                  </m:sSubSupPr>
                                  <m:e>
                                    <m:r>
                                      <w:ins w:id="1028" w:author="Randall, Ben" w:date="2020-05-13T15:47:00Z">
                                        <w:rPr>
                                          <w:rFonts w:ascii="Cambria Math" w:eastAsiaTheme="minorEastAsia" w:hAnsi="Cambria Math" w:cstheme="minorHAnsi"/>
                                        </w:rPr>
                                        <m:t>O</m:t>
                                      </w:ins>
                                    </m:r>
                                  </m:e>
                                  <m:sub>
                                    <m:r>
                                      <w:ins w:id="1029" w:author="Randall, Ben" w:date="2020-05-13T15:47:00Z">
                                        <w:rPr>
                                          <w:rFonts w:ascii="Cambria Math" w:eastAsiaTheme="minorEastAsia" w:hAnsi="Cambria Math" w:cstheme="minorHAnsi"/>
                                        </w:rPr>
                                        <m:t>4</m:t>
                                      </w:ins>
                                    </m:r>
                                  </m:sub>
                                  <m:sup>
                                    <m:r>
                                      <w:ins w:id="1030" w:author="Randall, Ben" w:date="2020-05-13T15:47:00Z">
                                        <w:rPr>
                                          <w:rFonts w:ascii="Cambria Math" w:eastAsiaTheme="minorEastAsia" w:hAnsi="Cambria Math" w:cstheme="minorHAnsi"/>
                                        </w:rPr>
                                        <m:t>2-</m:t>
                                      </w:ins>
                                    </m:r>
                                  </m:sup>
                                </m:sSubSup>
                              </m:sub>
                            </m:sSub>
                          </m:den>
                        </m:f>
                      </m:e>
                    </m:d>
                  </m:e>
                  <m:sup>
                    <m:r>
                      <w:ins w:id="1031" w:author="Randall, Ben" w:date="2020-05-13T15:47:00Z">
                        <w:rPr>
                          <w:rFonts w:ascii="Cambria Math" w:eastAsiaTheme="minorEastAsia" w:hAnsi="Cambria Math" w:cstheme="minorHAnsi"/>
                        </w:rPr>
                        <m:t>-1</m:t>
                      </w:ins>
                    </m:r>
                  </m:sup>
                </m:sSup>
                <m:r>
                  <w:ins w:id="1032" w:author="Randall, Ben" w:date="2020-05-13T15:47:00Z">
                    <w:rPr>
                      <w:rFonts w:ascii="Cambria Math" w:eastAsiaTheme="minorEastAsia" w:hAnsi="Cambria Math" w:cstheme="minorHAnsi"/>
                    </w:rPr>
                    <m:t>.</m:t>
                  </w:ins>
                </m:r>
              </m:oMath>
            </m:oMathPara>
          </w:p>
        </w:tc>
        <w:tc>
          <w:tcPr>
            <w:tcW w:w="625" w:type="dxa"/>
            <w:vAlign w:val="center"/>
          </w:tcPr>
          <w:p w14:paraId="46B31824" w14:textId="77777777" w:rsidR="00C15405" w:rsidRDefault="00C15405" w:rsidP="002D3EF9">
            <w:pPr>
              <w:jc w:val="center"/>
              <w:rPr>
                <w:ins w:id="1033" w:author="Randall, Ben" w:date="2020-05-13T15:47:00Z"/>
                <w:rFonts w:asciiTheme="minorHAnsi" w:hAnsiTheme="minorHAnsi" w:cstheme="minorHAnsi"/>
                <w:bCs/>
              </w:rPr>
            </w:pPr>
            <w:ins w:id="1034" w:author="Randall, Ben" w:date="2020-05-13T15:47:00Z">
              <w:r>
                <w:rPr>
                  <w:rFonts w:asciiTheme="minorHAnsi" w:hAnsiTheme="minorHAnsi" w:cstheme="minorHAnsi"/>
                  <w:bCs/>
                </w:rPr>
                <w:t>(10)</w:t>
              </w:r>
            </w:ins>
          </w:p>
        </w:tc>
      </w:tr>
    </w:tbl>
    <w:p w14:paraId="47ED5778" w14:textId="77777777" w:rsidR="00C15405" w:rsidRDefault="00C15405" w:rsidP="00C15405">
      <w:pPr>
        <w:rPr>
          <w:ins w:id="1035" w:author="Randall, Ben" w:date="2020-05-13T15:47:00Z"/>
          <w:rFonts w:asciiTheme="minorHAnsi" w:hAnsiTheme="minorHAnsi" w:cstheme="minorHAnsi"/>
          <w:bCs/>
        </w:rPr>
      </w:pPr>
    </w:p>
    <w:p w14:paraId="1461C34D" w14:textId="5D661D9E" w:rsidR="00C15405" w:rsidRDefault="00C15405" w:rsidP="00C15405">
      <w:pPr>
        <w:rPr>
          <w:ins w:id="1036" w:author="Randall, Ben" w:date="2020-05-13T15:49:00Z"/>
          <w:rFonts w:asciiTheme="minorHAnsi" w:hAnsiTheme="minorHAnsi" w:cstheme="minorHAnsi"/>
          <w:bCs/>
        </w:rPr>
      </w:pPr>
      <w:ins w:id="1037" w:author="Randall, Ben" w:date="2020-05-13T15:49:00Z">
        <w:r>
          <w:rPr>
            <w:rFonts w:asciiTheme="minorHAnsi" w:hAnsiTheme="minorHAnsi" w:cstheme="minorHAnsi"/>
            <w:bCs/>
          </w:rPr>
          <w:t>Hence, equations (5)</w:t>
        </w:r>
      </w:ins>
      <w:ins w:id="1038" w:author="Randall, Ben" w:date="2020-05-13T15:50:00Z">
        <w:r>
          <w:rPr>
            <w:rFonts w:asciiTheme="minorHAnsi" w:hAnsiTheme="minorHAnsi" w:cstheme="minorHAnsi"/>
            <w:bCs/>
          </w:rPr>
          <w:t xml:space="preserve">, (6), and (10) give the desired result. </w:t>
        </w:r>
      </w:ins>
    </w:p>
    <w:p w14:paraId="3679D409" w14:textId="77777777" w:rsidR="00C15405" w:rsidRDefault="00C15405" w:rsidP="00C15405">
      <w:pPr>
        <w:rPr>
          <w:ins w:id="1039" w:author="Randall, Ben" w:date="2020-05-13T15:47:00Z"/>
          <w:rFonts w:asciiTheme="minorHAnsi" w:hAnsiTheme="minorHAnsi" w:cstheme="minorHAnsi"/>
          <w:bCs/>
        </w:rPr>
      </w:pPr>
    </w:p>
    <w:p w14:paraId="2263DC71" w14:textId="77777777" w:rsidR="00C15405" w:rsidRPr="006F0304" w:rsidRDefault="00C15405" w:rsidP="00C15405">
      <w:pPr>
        <w:rPr>
          <w:ins w:id="1040" w:author="Randall, Ben" w:date="2020-05-13T15:47:00Z"/>
          <w:rFonts w:asciiTheme="minorHAnsi" w:hAnsiTheme="minorHAnsi" w:cstheme="minorHAnsi"/>
          <w:bCs/>
        </w:rPr>
      </w:pPr>
      <w:ins w:id="1041" w:author="Randall, Ben" w:date="2020-05-13T15:47:00Z">
        <w:r>
          <w:rPr>
            <w:rFonts w:asciiTheme="minorHAnsi" w:hAnsiTheme="minorHAnsi" w:cstheme="minorHAnsi"/>
            <w:bCs/>
          </w:rPr>
          <w:t xml:space="preserve">[1] Saks, V.A., </w:t>
        </w:r>
        <w:r>
          <w:rPr>
            <w:rFonts w:asciiTheme="minorHAnsi" w:hAnsiTheme="minorHAnsi" w:cstheme="minorHAnsi"/>
            <w:bCs/>
            <w:i/>
            <w:iCs/>
          </w:rPr>
          <w:t>et al.</w:t>
        </w:r>
        <w:r>
          <w:rPr>
            <w:rFonts w:asciiTheme="minorHAnsi" w:hAnsiTheme="minorHAnsi" w:cstheme="minorHAnsi"/>
            <w:bCs/>
          </w:rPr>
          <w:t xml:space="preserve"> Mitochondrial isoenzyme of creatine phosphokinase: kinetic properties and regulatory action of Mg</w:t>
        </w:r>
        <w:r>
          <w:rPr>
            <w:rFonts w:asciiTheme="minorHAnsi" w:hAnsiTheme="minorHAnsi" w:cstheme="minorHAnsi"/>
            <w:bCs/>
            <w:vertAlign w:val="superscript"/>
          </w:rPr>
          <w:t>2+</w:t>
        </w:r>
        <w:r>
          <w:rPr>
            <w:rFonts w:asciiTheme="minorHAnsi" w:hAnsiTheme="minorHAnsi" w:cstheme="minorHAnsi"/>
            <w:bCs/>
          </w:rPr>
          <w:t xml:space="preserve"> ions. </w:t>
        </w:r>
        <w:r>
          <w:rPr>
            <w:rFonts w:asciiTheme="minorHAnsi" w:hAnsiTheme="minorHAnsi" w:cstheme="minorHAnsi"/>
            <w:bCs/>
            <w:i/>
            <w:iCs/>
          </w:rPr>
          <w:t xml:space="preserve">Eur J </w:t>
        </w:r>
        <w:proofErr w:type="spellStart"/>
        <w:r>
          <w:rPr>
            <w:rFonts w:asciiTheme="minorHAnsi" w:hAnsiTheme="minorHAnsi" w:cstheme="minorHAnsi"/>
            <w:bCs/>
            <w:i/>
            <w:iCs/>
          </w:rPr>
          <w:t>Biochem</w:t>
        </w:r>
        <w:proofErr w:type="spellEnd"/>
        <w:r>
          <w:rPr>
            <w:rFonts w:asciiTheme="minorHAnsi" w:hAnsiTheme="minorHAnsi" w:cstheme="minorHAnsi"/>
            <w:bCs/>
            <w:i/>
            <w:iCs/>
          </w:rPr>
          <w:t>.</w:t>
        </w:r>
        <w:r>
          <w:rPr>
            <w:rFonts w:asciiTheme="minorHAnsi" w:hAnsiTheme="minorHAnsi" w:cstheme="minorHAnsi"/>
            <w:bCs/>
          </w:rPr>
          <w:t xml:space="preserve"> 57, p. 273 – 290. 1975. </w:t>
        </w:r>
      </w:ins>
    </w:p>
    <w:p w14:paraId="5B3D415F" w14:textId="77777777" w:rsidR="00C15405" w:rsidRPr="00C15405" w:rsidRDefault="00C15405" w:rsidP="0005567D">
      <w:pPr>
        <w:rPr>
          <w:rFonts w:asciiTheme="minorHAnsi" w:hAnsiTheme="minorHAnsi" w:cstheme="minorHAnsi"/>
          <w:bCs/>
          <w:rPrChange w:id="1042" w:author="Randall, Ben" w:date="2020-05-13T15:47:00Z">
            <w:rPr>
              <w:rFonts w:asciiTheme="minorHAnsi" w:hAnsiTheme="minorHAnsi" w:cstheme="minorHAnsi"/>
              <w:b/>
            </w:rPr>
          </w:rPrChange>
        </w:rPr>
      </w:pPr>
    </w:p>
    <w:p w14:paraId="259D1E4F" w14:textId="77777777" w:rsidR="00715485" w:rsidRDefault="00715485" w:rsidP="0005567D">
      <w:pPr>
        <w:rPr>
          <w:rFonts w:asciiTheme="minorHAnsi" w:hAnsiTheme="minorHAnsi" w:cstheme="minorHAnsi"/>
          <w:b/>
        </w:rPr>
      </w:pPr>
    </w:p>
    <w:p w14:paraId="17A08382" w14:textId="31A428BA" w:rsidR="00715485" w:rsidRDefault="00715485" w:rsidP="0005567D">
      <w:pPr>
        <w:rPr>
          <w:ins w:id="1043" w:author="Randall, Ben" w:date="2020-05-18T08:24:00Z"/>
          <w:rFonts w:asciiTheme="minorHAnsi" w:hAnsiTheme="minorHAnsi" w:cstheme="minorHAnsi"/>
          <w:b/>
        </w:rPr>
      </w:pPr>
      <w:r>
        <w:rPr>
          <w:rFonts w:asciiTheme="minorHAnsi" w:hAnsiTheme="minorHAnsi" w:cstheme="minorHAnsi"/>
          <w:b/>
        </w:rPr>
        <w:t xml:space="preserve">2.2. </w:t>
      </w:r>
      <w:r w:rsidR="00133C65">
        <w:rPr>
          <w:rFonts w:asciiTheme="minorHAnsi" w:hAnsiTheme="minorHAnsi" w:cstheme="minorHAnsi"/>
          <w:b/>
        </w:rPr>
        <w:t>Derive an expression for the Gibbs free energy change associated with reaction (2.1) in terms of the referen</w:t>
      </w:r>
      <w:r w:rsidR="009C1269">
        <w:rPr>
          <w:rFonts w:asciiTheme="minorHAnsi" w:hAnsiTheme="minorHAnsi" w:cstheme="minorHAnsi"/>
          <w:b/>
        </w:rPr>
        <w:t xml:space="preserve">ce </w:t>
      </w:r>
      <w:r w:rsidR="009C1269" w:rsidRPr="00265014">
        <w:rPr>
          <w:rFonts w:ascii="Symbol" w:hAnsi="Symbol" w:cstheme="minorHAnsi"/>
          <w:b/>
        </w:rPr>
        <w:t></w:t>
      </w:r>
      <w:r w:rsidR="009C1269" w:rsidRPr="00265014">
        <w:rPr>
          <w:rFonts w:asciiTheme="minorHAnsi" w:hAnsiTheme="minorHAnsi" w:cstheme="minorHAnsi"/>
          <w:b/>
          <w:i/>
        </w:rPr>
        <w:t>G</w:t>
      </w:r>
      <w:r w:rsidR="009C1269" w:rsidRPr="00265014">
        <w:rPr>
          <w:rFonts w:asciiTheme="minorHAnsi" w:hAnsiTheme="minorHAnsi" w:cstheme="minorHAnsi"/>
          <w:b/>
          <w:vertAlign w:val="subscript"/>
        </w:rPr>
        <w:t>o</w:t>
      </w:r>
      <w:r w:rsidR="009C1269">
        <w:rPr>
          <w:rFonts w:asciiTheme="minorHAnsi" w:hAnsiTheme="minorHAnsi" w:cstheme="minorHAnsi"/>
          <w:b/>
        </w:rPr>
        <w:t xml:space="preserve">, the concentrations </w:t>
      </w:r>
      <w:r w:rsidR="00133C65">
        <w:rPr>
          <w:rFonts w:asciiTheme="minorHAnsi" w:hAnsiTheme="minorHAnsi" w:cstheme="minorHAnsi"/>
          <w:b/>
        </w:rPr>
        <w:t xml:space="preserve">of biochemical reactants, and the cation concentrations </w:t>
      </w:r>
      <w:r w:rsidR="00133C65" w:rsidRPr="00715485">
        <w:rPr>
          <w:rFonts w:asciiTheme="minorHAnsi" w:hAnsiTheme="minorHAnsi" w:cstheme="minorHAnsi"/>
          <w:b/>
        </w:rPr>
        <w:t>[Mg</w:t>
      </w:r>
      <w:r w:rsidR="00133C65" w:rsidRPr="00715485">
        <w:rPr>
          <w:rFonts w:asciiTheme="minorHAnsi" w:hAnsiTheme="minorHAnsi" w:cstheme="minorHAnsi"/>
          <w:b/>
          <w:vertAlign w:val="superscript"/>
        </w:rPr>
        <w:t>2+</w:t>
      </w:r>
      <w:r w:rsidR="00133C65" w:rsidRPr="00715485">
        <w:rPr>
          <w:rFonts w:asciiTheme="minorHAnsi" w:hAnsiTheme="minorHAnsi" w:cstheme="minorHAnsi"/>
          <w:b/>
        </w:rPr>
        <w:t>] and [H</w:t>
      </w:r>
      <w:r w:rsidR="00133C65" w:rsidRPr="00715485">
        <w:rPr>
          <w:rFonts w:asciiTheme="minorHAnsi" w:hAnsiTheme="minorHAnsi" w:cstheme="minorHAnsi"/>
          <w:b/>
          <w:vertAlign w:val="superscript"/>
        </w:rPr>
        <w:t>+</w:t>
      </w:r>
      <w:r w:rsidR="00133C65" w:rsidRPr="00715485">
        <w:rPr>
          <w:rFonts w:asciiTheme="minorHAnsi" w:hAnsiTheme="minorHAnsi" w:cstheme="minorHAnsi"/>
          <w:b/>
        </w:rPr>
        <w:t>].</w:t>
      </w:r>
      <w:r w:rsidR="00133C65">
        <w:rPr>
          <w:rFonts w:asciiTheme="minorHAnsi" w:hAnsiTheme="minorHAnsi" w:cstheme="minorHAnsi"/>
          <w:b/>
        </w:rPr>
        <w:t xml:space="preserve"> </w:t>
      </w:r>
      <w:r>
        <w:rPr>
          <w:rFonts w:asciiTheme="minorHAnsi" w:hAnsiTheme="minorHAnsi" w:cstheme="minorHAnsi"/>
          <w:b/>
        </w:rPr>
        <w:t xml:space="preserve">What is the free energy of ATP hydrolysis in the mitochondrial matrix? Assume that </w:t>
      </w:r>
      <w:r w:rsidR="00133C65">
        <w:rPr>
          <w:rFonts w:asciiTheme="minorHAnsi" w:hAnsiTheme="minorHAnsi" w:cstheme="minorHAnsi"/>
          <w:b/>
        </w:rPr>
        <w:t xml:space="preserve">pH = 7.2 and </w:t>
      </w:r>
      <w:r w:rsidR="00133C65" w:rsidRPr="00715485">
        <w:rPr>
          <w:rFonts w:asciiTheme="minorHAnsi" w:hAnsiTheme="minorHAnsi" w:cstheme="minorHAnsi"/>
          <w:b/>
        </w:rPr>
        <w:t>[</w:t>
      </w:r>
      <w:r w:rsidR="00133C65" w:rsidRPr="00715485">
        <w:rPr>
          <w:rFonts w:ascii="Symbol" w:hAnsi="Symbol" w:cstheme="minorHAnsi"/>
          <w:b/>
        </w:rPr>
        <w:t></w:t>
      </w:r>
      <w:r w:rsidR="00133C65" w:rsidRPr="00715485">
        <w:rPr>
          <w:rFonts w:asciiTheme="minorHAnsi" w:hAnsiTheme="minorHAnsi" w:cstheme="minorHAnsi"/>
          <w:b/>
        </w:rPr>
        <w:t>ADP]</w:t>
      </w:r>
      <w:r w:rsidR="00133C65">
        <w:rPr>
          <w:rFonts w:asciiTheme="minorHAnsi" w:hAnsiTheme="minorHAnsi" w:cstheme="minorHAnsi"/>
          <w:b/>
        </w:rPr>
        <w:t xml:space="preserve"> = 5 mM</w:t>
      </w:r>
      <w:r w:rsidR="00133C65" w:rsidRPr="00715485">
        <w:rPr>
          <w:rFonts w:asciiTheme="minorHAnsi" w:hAnsiTheme="minorHAnsi" w:cstheme="minorHAnsi"/>
          <w:b/>
        </w:rPr>
        <w:t>, [</w:t>
      </w:r>
      <w:r w:rsidR="00133C65" w:rsidRPr="00715485">
        <w:rPr>
          <w:rFonts w:ascii="Symbol" w:hAnsi="Symbol" w:cstheme="minorHAnsi"/>
          <w:b/>
        </w:rPr>
        <w:t></w:t>
      </w:r>
      <w:r w:rsidR="00133C65" w:rsidRPr="00715485">
        <w:rPr>
          <w:rFonts w:asciiTheme="minorHAnsi" w:hAnsiTheme="minorHAnsi" w:cstheme="minorHAnsi"/>
          <w:b/>
        </w:rPr>
        <w:t>ATP]</w:t>
      </w:r>
      <w:r w:rsidR="00133C65">
        <w:rPr>
          <w:rFonts w:asciiTheme="minorHAnsi" w:hAnsiTheme="minorHAnsi" w:cstheme="minorHAnsi"/>
          <w:b/>
        </w:rPr>
        <w:t xml:space="preserve"> = 5 mM</w:t>
      </w:r>
      <w:r w:rsidR="00133C65" w:rsidRPr="00715485">
        <w:rPr>
          <w:rFonts w:asciiTheme="minorHAnsi" w:hAnsiTheme="minorHAnsi" w:cstheme="minorHAnsi"/>
          <w:b/>
        </w:rPr>
        <w:t>, and [</w:t>
      </w:r>
      <w:r w:rsidR="00133C65" w:rsidRPr="00715485">
        <w:rPr>
          <w:rFonts w:ascii="Symbol" w:hAnsi="Symbol" w:cstheme="minorHAnsi"/>
          <w:b/>
        </w:rPr>
        <w:t></w:t>
      </w:r>
      <w:r w:rsidR="00133C65" w:rsidRPr="00715485">
        <w:rPr>
          <w:rFonts w:asciiTheme="minorHAnsi" w:hAnsiTheme="minorHAnsi" w:cstheme="minorHAnsi"/>
          <w:b/>
        </w:rPr>
        <w:t>Pi]</w:t>
      </w:r>
      <w:r w:rsidR="00133C65">
        <w:rPr>
          <w:rFonts w:asciiTheme="minorHAnsi" w:hAnsiTheme="minorHAnsi" w:cstheme="minorHAnsi"/>
          <w:b/>
        </w:rPr>
        <w:t xml:space="preserve"> = 1 </w:t>
      </w:r>
      <w:proofErr w:type="spellStart"/>
      <w:r w:rsidR="00133C65">
        <w:rPr>
          <w:rFonts w:asciiTheme="minorHAnsi" w:hAnsiTheme="minorHAnsi" w:cstheme="minorHAnsi"/>
          <w:b/>
        </w:rPr>
        <w:t>mM.</w:t>
      </w:r>
      <w:proofErr w:type="spellEnd"/>
    </w:p>
    <w:p w14:paraId="01BB3B58" w14:textId="626A8F1C" w:rsidR="00FE09FA" w:rsidRDefault="00FE09FA" w:rsidP="0005567D">
      <w:pPr>
        <w:rPr>
          <w:ins w:id="1044" w:author="Randall, Ben" w:date="2020-05-18T08:24:00Z"/>
          <w:rFonts w:asciiTheme="minorHAnsi" w:hAnsiTheme="minorHAnsi" w:cstheme="minorHAnsi"/>
          <w:b/>
        </w:rPr>
      </w:pPr>
    </w:p>
    <w:p w14:paraId="737A4CCD" w14:textId="28487321" w:rsidR="00FE09FA" w:rsidRDefault="00FE09FA" w:rsidP="0005567D">
      <w:pPr>
        <w:rPr>
          <w:ins w:id="1045" w:author="Randall, Ben" w:date="2020-05-18T08:29:00Z"/>
          <w:rFonts w:asciiTheme="minorHAnsi" w:hAnsiTheme="minorHAnsi" w:cstheme="minorHAnsi"/>
          <w:bCs/>
        </w:rPr>
      </w:pPr>
      <w:ins w:id="1046" w:author="Randall, Ben" w:date="2020-05-18T08:24:00Z">
        <w:r>
          <w:rPr>
            <w:rFonts w:asciiTheme="minorHAnsi" w:hAnsiTheme="minorHAnsi" w:cstheme="minorHAnsi"/>
            <w:bCs/>
          </w:rPr>
          <w:t>The Gibbs free energy</w:t>
        </w:r>
      </w:ins>
      <w:ins w:id="1047" w:author="Randall, Ben" w:date="2020-05-18T08:29:00Z">
        <w:r>
          <w:rPr>
            <w:rFonts w:asciiTheme="minorHAnsi" w:hAnsiTheme="minorHAnsi" w:cstheme="minorHAnsi"/>
            <w:bCs/>
          </w:rPr>
          <w:t xml:space="preserve"> </w:t>
        </w:r>
      </w:ins>
      <w:ins w:id="1048" w:author="Randall, Ben" w:date="2020-05-18T08:30:00Z">
        <w:r>
          <w:rPr>
            <w:rFonts w:asciiTheme="minorHAnsi" w:hAnsiTheme="minorHAnsi" w:cstheme="minorHAnsi"/>
            <w:bCs/>
          </w:rPr>
          <w:t>(</w:t>
        </w:r>
      </w:ins>
      <m:oMath>
        <m:r>
          <w:ins w:id="1049" w:author="Randall, Ben" w:date="2020-05-18T08:30:00Z">
            <m:rPr>
              <m:sty m:val="p"/>
            </m:rPr>
            <w:rPr>
              <w:rFonts w:ascii="Cambria Math" w:hAnsi="Cambria Math" w:cstheme="minorHAnsi"/>
              <w:rPrChange w:id="1050" w:author="Randall, Ben" w:date="2020-05-18T08:30:00Z">
                <w:rPr>
                  <w:rFonts w:ascii="Cambria Math" w:hAnsi="Cambria Math" w:cstheme="minorHAnsi"/>
                </w:rPr>
              </w:rPrChange>
            </w:rPr>
            <m:t>Δ</m:t>
          </w:ins>
        </m:r>
        <m:r>
          <w:ins w:id="1051" w:author="Randall, Ben" w:date="2020-05-18T08:30:00Z">
            <w:rPr>
              <w:rFonts w:ascii="Cambria Math" w:hAnsi="Cambria Math" w:cstheme="minorHAnsi"/>
            </w:rPr>
            <m:t>G</m:t>
          </w:ins>
        </m:r>
      </m:oMath>
      <w:ins w:id="1052" w:author="Randall, Ben" w:date="2020-05-18T08:30:00Z">
        <w:r>
          <w:rPr>
            <w:rFonts w:asciiTheme="minorHAnsi" w:eastAsiaTheme="minorEastAsia" w:hAnsiTheme="minorHAnsi" w:cstheme="minorHAnsi"/>
            <w:bCs/>
          </w:rPr>
          <w:t xml:space="preserve">) </w:t>
        </w:r>
      </w:ins>
      <w:ins w:id="1053" w:author="Randall, Ben" w:date="2020-05-18T08:29:00Z">
        <w:r>
          <w:rPr>
            <w:rFonts w:asciiTheme="minorHAnsi" w:hAnsiTheme="minorHAnsi" w:cstheme="minorHAnsi"/>
            <w:bCs/>
          </w:rPr>
          <w:t xml:space="preserve">for equation </w:t>
        </w:r>
      </w:ins>
      <w:ins w:id="1054" w:author="Randall, Ben" w:date="2020-05-18T08:40:00Z">
        <w:r>
          <w:rPr>
            <w:rFonts w:asciiTheme="minorHAnsi" w:hAnsiTheme="minorHAnsi" w:cstheme="minorHAnsi"/>
            <w:bCs/>
          </w:rPr>
          <w:t>(</w:t>
        </w:r>
      </w:ins>
      <w:ins w:id="1055" w:author="Randall, Ben" w:date="2020-05-18T08:29:00Z">
        <w:r>
          <w:rPr>
            <w:rFonts w:asciiTheme="minorHAnsi" w:hAnsiTheme="minorHAnsi" w:cstheme="minorHAnsi"/>
            <w:bCs/>
          </w:rPr>
          <w:t>2.2</w:t>
        </w:r>
      </w:ins>
      <w:ins w:id="1056" w:author="Randall, Ben" w:date="2020-05-18T08:40:00Z">
        <w:r>
          <w:rPr>
            <w:rFonts w:asciiTheme="minorHAnsi" w:hAnsiTheme="minorHAnsi" w:cstheme="minorHAnsi"/>
            <w:bCs/>
          </w:rPr>
          <w:t xml:space="preserve">) </w:t>
        </w:r>
      </w:ins>
      <w:ins w:id="1057" w:author="Randall, Ben" w:date="2020-05-18T08:24:00Z">
        <w:r>
          <w:rPr>
            <w:rFonts w:asciiTheme="minorHAnsi" w:hAnsiTheme="minorHAnsi" w:cstheme="minorHAnsi"/>
            <w:bCs/>
          </w:rPr>
          <w:t xml:space="preserve">is given by </w:t>
        </w:r>
      </w:ins>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FE09FA" w14:paraId="0B6D33A8" w14:textId="77777777" w:rsidTr="00301734">
        <w:trPr>
          <w:ins w:id="1058" w:author="Randall, Ben" w:date="2020-05-18T08:29:00Z"/>
        </w:trPr>
        <w:tc>
          <w:tcPr>
            <w:tcW w:w="10165" w:type="dxa"/>
            <w:vAlign w:val="center"/>
          </w:tcPr>
          <w:p w14:paraId="7B477125" w14:textId="35849C07" w:rsidR="00FE09FA" w:rsidRPr="00FE09FA" w:rsidRDefault="00FE09FA" w:rsidP="00301734">
            <w:pPr>
              <w:rPr>
                <w:ins w:id="1059" w:author="Randall, Ben" w:date="2020-05-18T08:29:00Z"/>
                <w:rFonts w:asciiTheme="minorHAnsi" w:hAnsiTheme="minorHAnsi" w:cstheme="minorHAnsi"/>
                <w:bCs/>
                <w:rPrChange w:id="1060" w:author="Randall, Ben" w:date="2020-05-18T08:30:00Z">
                  <w:rPr>
                    <w:ins w:id="1061" w:author="Randall, Ben" w:date="2020-05-18T08:29:00Z"/>
                    <w:rFonts w:asciiTheme="minorHAnsi" w:eastAsiaTheme="minorEastAsia" w:hAnsiTheme="minorHAnsi" w:cstheme="minorHAnsi"/>
                    <w:bCs/>
                  </w:rPr>
                </w:rPrChange>
              </w:rPr>
            </w:pPr>
            <m:oMathPara>
              <m:oMath>
                <m:r>
                  <w:ins w:id="1062" w:author="Randall, Ben" w:date="2020-05-18T08:30:00Z">
                    <m:rPr>
                      <m:sty m:val="p"/>
                    </m:rPr>
                    <w:rPr>
                      <w:rFonts w:ascii="Cambria Math" w:hAnsi="Cambria Math" w:cstheme="minorHAnsi"/>
                    </w:rPr>
                    <w:lastRenderedPageBreak/>
                    <m:t>Δ</m:t>
                  </w:ins>
                </m:r>
                <m:r>
                  <w:ins w:id="1063" w:author="Randall, Ben" w:date="2020-05-18T08:30:00Z">
                    <w:rPr>
                      <w:rFonts w:ascii="Cambria Math" w:hAnsi="Cambria Math" w:cstheme="minorHAnsi"/>
                    </w:rPr>
                    <m:t>G=</m:t>
                  </w:ins>
                </m:r>
                <m:r>
                  <w:ins w:id="1064" w:author="Randall, Ben" w:date="2020-05-18T08:30:00Z">
                    <m:rPr>
                      <m:sty m:val="p"/>
                    </m:rPr>
                    <w:rPr>
                      <w:rFonts w:ascii="Cambria Math" w:hAnsi="Cambria Math" w:cstheme="minorHAnsi"/>
                    </w:rPr>
                    <m:t>Δ</m:t>
                  </w:ins>
                </m:r>
                <m:sSub>
                  <m:sSubPr>
                    <m:ctrlPr>
                      <w:ins w:id="1065" w:author="Randall, Ben" w:date="2020-05-18T08:30:00Z">
                        <w:rPr>
                          <w:rFonts w:ascii="Cambria Math" w:hAnsi="Cambria Math" w:cstheme="minorHAnsi"/>
                          <w:bCs/>
                          <w:i/>
                        </w:rPr>
                      </w:ins>
                    </m:ctrlPr>
                  </m:sSubPr>
                  <m:e>
                    <m:r>
                      <w:ins w:id="1066" w:author="Randall, Ben" w:date="2020-05-18T08:30:00Z">
                        <w:rPr>
                          <w:rFonts w:ascii="Cambria Math" w:hAnsi="Cambria Math" w:cstheme="minorHAnsi"/>
                        </w:rPr>
                        <m:t>G</m:t>
                      </w:ins>
                    </m:r>
                  </m:e>
                  <m:sub>
                    <m:r>
                      <w:ins w:id="1067" w:author="Randall, Ben" w:date="2020-05-18T08:30:00Z">
                        <w:rPr>
                          <w:rFonts w:ascii="Cambria Math" w:hAnsi="Cambria Math" w:cstheme="minorHAnsi"/>
                        </w:rPr>
                        <m:t>o</m:t>
                      </w:ins>
                    </m:r>
                  </m:sub>
                </m:sSub>
                <m:r>
                  <w:ins w:id="1068" w:author="Randall, Ben" w:date="2020-05-18T08:30:00Z">
                    <w:rPr>
                      <w:rFonts w:ascii="Cambria Math" w:eastAsiaTheme="minorEastAsia" w:hAnsi="Cambria Math" w:cstheme="minorHAnsi"/>
                    </w:rPr>
                    <m:t>+RT</m:t>
                  </w:ins>
                </m:r>
                <m:func>
                  <m:funcPr>
                    <m:ctrlPr>
                      <w:ins w:id="1069" w:author="Randall, Ben" w:date="2020-05-18T08:30:00Z">
                        <w:rPr>
                          <w:rFonts w:ascii="Cambria Math" w:eastAsiaTheme="minorEastAsia" w:hAnsi="Cambria Math" w:cstheme="minorHAnsi"/>
                          <w:bCs/>
                          <w:i/>
                        </w:rPr>
                      </w:ins>
                    </m:ctrlPr>
                  </m:funcPr>
                  <m:fName>
                    <m:r>
                      <w:ins w:id="1070" w:author="Randall, Ben" w:date="2020-05-18T08:30:00Z">
                        <m:rPr>
                          <m:sty m:val="p"/>
                        </m:rPr>
                        <w:rPr>
                          <w:rFonts w:ascii="Cambria Math" w:eastAsiaTheme="minorEastAsia" w:hAnsi="Cambria Math" w:cstheme="minorHAnsi"/>
                        </w:rPr>
                        <m:t>ln</m:t>
                      </w:ins>
                    </m:r>
                  </m:fName>
                  <m:e>
                    <m:f>
                      <m:fPr>
                        <m:ctrlPr>
                          <w:ins w:id="1071" w:author="Randall, Ben" w:date="2020-05-18T08:30:00Z">
                            <w:rPr>
                              <w:rFonts w:ascii="Cambria Math" w:eastAsiaTheme="minorEastAsia" w:hAnsi="Cambria Math" w:cstheme="minorHAnsi"/>
                              <w:bCs/>
                              <w:i/>
                            </w:rPr>
                          </w:ins>
                        </m:ctrlPr>
                      </m:fPr>
                      <m:num>
                        <m:d>
                          <m:dPr>
                            <m:begChr m:val="["/>
                            <m:endChr m:val="]"/>
                            <m:ctrlPr>
                              <w:ins w:id="1072" w:author="Randall, Ben" w:date="2020-05-18T08:30:00Z">
                                <w:rPr>
                                  <w:rFonts w:ascii="Cambria Math" w:eastAsiaTheme="minorEastAsia" w:hAnsi="Cambria Math" w:cstheme="minorHAnsi"/>
                                  <w:bCs/>
                                  <w:i/>
                                </w:rPr>
                              </w:ins>
                            </m:ctrlPr>
                          </m:dPr>
                          <m:e>
                            <m:r>
                              <w:ins w:id="1073" w:author="Randall, Ben" w:date="2020-05-18T08:30:00Z">
                                <w:rPr>
                                  <w:rFonts w:ascii="Cambria Math" w:eastAsiaTheme="minorEastAsia" w:hAnsi="Cambria Math" w:cstheme="minorHAnsi"/>
                                </w:rPr>
                                <m:t>MgAT</m:t>
                              </w:ins>
                            </m:r>
                            <m:sSup>
                              <m:sSupPr>
                                <m:ctrlPr>
                                  <w:ins w:id="1074" w:author="Randall, Ben" w:date="2020-05-18T08:30:00Z">
                                    <w:rPr>
                                      <w:rFonts w:ascii="Cambria Math" w:eastAsiaTheme="minorEastAsia" w:hAnsi="Cambria Math" w:cstheme="minorHAnsi"/>
                                      <w:bCs/>
                                      <w:i/>
                                    </w:rPr>
                                  </w:ins>
                                </m:ctrlPr>
                              </m:sSupPr>
                              <m:e>
                                <m:r>
                                  <w:ins w:id="1075" w:author="Randall, Ben" w:date="2020-05-18T08:30:00Z">
                                    <w:rPr>
                                      <w:rFonts w:ascii="Cambria Math" w:eastAsiaTheme="minorEastAsia" w:hAnsi="Cambria Math" w:cstheme="minorHAnsi"/>
                                    </w:rPr>
                                    <m:t>P</m:t>
                                  </w:ins>
                                </m:r>
                              </m:e>
                              <m:sup>
                                <m:r>
                                  <w:ins w:id="1076" w:author="Randall, Ben" w:date="2020-05-18T08:30:00Z">
                                    <w:rPr>
                                      <w:rFonts w:ascii="Cambria Math" w:eastAsiaTheme="minorEastAsia" w:hAnsi="Cambria Math" w:cstheme="minorHAnsi"/>
                                    </w:rPr>
                                    <m:t>2-</m:t>
                                  </w:ins>
                                </m:r>
                              </m:sup>
                            </m:sSup>
                          </m:e>
                        </m:d>
                      </m:num>
                      <m:den>
                        <m:d>
                          <m:dPr>
                            <m:begChr m:val="["/>
                            <m:endChr m:val="]"/>
                            <m:ctrlPr>
                              <w:ins w:id="1077" w:author="Randall, Ben" w:date="2020-05-18T08:30:00Z">
                                <w:rPr>
                                  <w:rFonts w:ascii="Cambria Math" w:eastAsiaTheme="minorEastAsia" w:hAnsi="Cambria Math" w:cstheme="minorHAnsi"/>
                                  <w:bCs/>
                                  <w:i/>
                                </w:rPr>
                              </w:ins>
                            </m:ctrlPr>
                          </m:dPr>
                          <m:e>
                            <m:r>
                              <w:ins w:id="1078" w:author="Randall, Ben" w:date="2020-05-18T08:30:00Z">
                                <w:rPr>
                                  <w:rFonts w:ascii="Cambria Math" w:eastAsiaTheme="minorEastAsia" w:hAnsi="Cambria Math" w:cstheme="minorHAnsi"/>
                                </w:rPr>
                                <m:t>MgAD</m:t>
                              </w:ins>
                            </m:r>
                            <m:sSup>
                              <m:sSupPr>
                                <m:ctrlPr>
                                  <w:ins w:id="1079" w:author="Randall, Ben" w:date="2020-05-18T08:30:00Z">
                                    <w:rPr>
                                      <w:rFonts w:ascii="Cambria Math" w:eastAsiaTheme="minorEastAsia" w:hAnsi="Cambria Math" w:cstheme="minorHAnsi"/>
                                      <w:bCs/>
                                      <w:i/>
                                    </w:rPr>
                                  </w:ins>
                                </m:ctrlPr>
                              </m:sSupPr>
                              <m:e>
                                <m:r>
                                  <w:ins w:id="1080" w:author="Randall, Ben" w:date="2020-05-18T08:30:00Z">
                                    <w:rPr>
                                      <w:rFonts w:ascii="Cambria Math" w:eastAsiaTheme="minorEastAsia" w:hAnsi="Cambria Math" w:cstheme="minorHAnsi"/>
                                    </w:rPr>
                                    <m:t>P</m:t>
                                  </w:ins>
                                </m:r>
                              </m:e>
                              <m:sup>
                                <m:r>
                                  <w:ins w:id="1081" w:author="Randall, Ben" w:date="2020-05-18T08:30:00Z">
                                    <w:rPr>
                                      <w:rFonts w:ascii="Cambria Math" w:eastAsiaTheme="minorEastAsia" w:hAnsi="Cambria Math" w:cstheme="minorHAnsi"/>
                                    </w:rPr>
                                    <m:t>1-</m:t>
                                  </w:ins>
                                </m:r>
                              </m:sup>
                            </m:sSup>
                          </m:e>
                        </m:d>
                        <m:r>
                          <w:ins w:id="1082" w:author="Randall, Ben" w:date="2020-05-18T08:30:00Z">
                            <w:rPr>
                              <w:rFonts w:ascii="Cambria Math" w:eastAsiaTheme="minorEastAsia" w:hAnsi="Cambria Math" w:cstheme="minorHAnsi"/>
                            </w:rPr>
                            <m:t>[HP</m:t>
                          </w:ins>
                        </m:r>
                        <m:sSubSup>
                          <m:sSubSupPr>
                            <m:ctrlPr>
                              <w:ins w:id="1083" w:author="Randall, Ben" w:date="2020-05-18T08:30:00Z">
                                <w:rPr>
                                  <w:rFonts w:ascii="Cambria Math" w:eastAsiaTheme="minorEastAsia" w:hAnsi="Cambria Math" w:cstheme="minorHAnsi"/>
                                  <w:bCs/>
                                  <w:i/>
                                </w:rPr>
                              </w:ins>
                            </m:ctrlPr>
                          </m:sSubSupPr>
                          <m:e>
                            <m:r>
                              <w:ins w:id="1084" w:author="Randall, Ben" w:date="2020-05-18T08:30:00Z">
                                <w:rPr>
                                  <w:rFonts w:ascii="Cambria Math" w:eastAsiaTheme="minorEastAsia" w:hAnsi="Cambria Math" w:cstheme="minorHAnsi"/>
                                </w:rPr>
                                <m:t>O</m:t>
                              </w:ins>
                            </m:r>
                          </m:e>
                          <m:sub>
                            <m:r>
                              <w:ins w:id="1085" w:author="Randall, Ben" w:date="2020-05-18T08:30:00Z">
                                <w:rPr>
                                  <w:rFonts w:ascii="Cambria Math" w:eastAsiaTheme="minorEastAsia" w:hAnsi="Cambria Math" w:cstheme="minorHAnsi"/>
                                </w:rPr>
                                <m:t>4</m:t>
                              </w:ins>
                            </m:r>
                          </m:sub>
                          <m:sup>
                            <m:r>
                              <w:ins w:id="1086" w:author="Randall, Ben" w:date="2020-05-18T08:30:00Z">
                                <w:rPr>
                                  <w:rFonts w:ascii="Cambria Math" w:eastAsiaTheme="minorEastAsia" w:hAnsi="Cambria Math" w:cstheme="minorHAnsi"/>
                                </w:rPr>
                                <m:t>2-</m:t>
                              </w:ins>
                            </m:r>
                          </m:sup>
                        </m:sSubSup>
                        <m:r>
                          <w:ins w:id="1087" w:author="Randall, Ben" w:date="2020-05-18T08:30:00Z">
                            <w:rPr>
                              <w:rFonts w:ascii="Cambria Math" w:eastAsiaTheme="minorEastAsia" w:hAnsi="Cambria Math" w:cstheme="minorHAnsi"/>
                            </w:rPr>
                            <m:t>]</m:t>
                          </w:ins>
                        </m:r>
                        <m:d>
                          <m:dPr>
                            <m:begChr m:val="["/>
                            <m:endChr m:val="]"/>
                            <m:ctrlPr>
                              <w:ins w:id="1088" w:author="Randall, Ben" w:date="2020-05-18T08:30:00Z">
                                <w:rPr>
                                  <w:rFonts w:ascii="Cambria Math" w:eastAsiaTheme="minorEastAsia" w:hAnsi="Cambria Math" w:cstheme="minorHAnsi"/>
                                  <w:bCs/>
                                  <w:i/>
                                </w:rPr>
                              </w:ins>
                            </m:ctrlPr>
                          </m:dPr>
                          <m:e>
                            <m:sSup>
                              <m:sSupPr>
                                <m:ctrlPr>
                                  <w:ins w:id="1089" w:author="Randall, Ben" w:date="2020-05-18T08:30:00Z">
                                    <w:rPr>
                                      <w:rFonts w:ascii="Cambria Math" w:eastAsiaTheme="minorEastAsia" w:hAnsi="Cambria Math" w:cstheme="minorHAnsi"/>
                                      <w:bCs/>
                                      <w:i/>
                                    </w:rPr>
                                  </w:ins>
                                </m:ctrlPr>
                              </m:sSupPr>
                              <m:e>
                                <m:r>
                                  <w:ins w:id="1090" w:author="Randall, Ben" w:date="2020-05-18T08:30:00Z">
                                    <w:rPr>
                                      <w:rFonts w:ascii="Cambria Math" w:eastAsiaTheme="minorEastAsia" w:hAnsi="Cambria Math" w:cstheme="minorHAnsi"/>
                                    </w:rPr>
                                    <m:t>H</m:t>
                                  </w:ins>
                                </m:r>
                              </m:e>
                              <m:sup>
                                <m:r>
                                  <w:ins w:id="1091" w:author="Randall, Ben" w:date="2020-05-18T08:30:00Z">
                                    <w:rPr>
                                      <w:rFonts w:ascii="Cambria Math" w:eastAsiaTheme="minorEastAsia" w:hAnsi="Cambria Math" w:cstheme="minorHAnsi"/>
                                    </w:rPr>
                                    <m:t>+</m:t>
                                  </w:ins>
                                </m:r>
                              </m:sup>
                            </m:sSup>
                          </m:e>
                        </m:d>
                      </m:den>
                    </m:f>
                  </m:e>
                </m:func>
              </m:oMath>
            </m:oMathPara>
          </w:p>
        </w:tc>
        <w:tc>
          <w:tcPr>
            <w:tcW w:w="625" w:type="dxa"/>
            <w:vAlign w:val="center"/>
          </w:tcPr>
          <w:p w14:paraId="7ECCA1EE" w14:textId="2A8E053B" w:rsidR="00FE09FA" w:rsidRDefault="00FE09FA" w:rsidP="00301734">
            <w:pPr>
              <w:jc w:val="center"/>
              <w:rPr>
                <w:ins w:id="1092" w:author="Randall, Ben" w:date="2020-05-18T08:29:00Z"/>
                <w:rFonts w:asciiTheme="minorHAnsi" w:hAnsiTheme="minorHAnsi" w:cstheme="minorHAnsi"/>
                <w:bCs/>
              </w:rPr>
            </w:pPr>
            <w:ins w:id="1093" w:author="Randall, Ben" w:date="2020-05-18T08:29:00Z">
              <w:r>
                <w:rPr>
                  <w:rFonts w:asciiTheme="minorHAnsi" w:hAnsiTheme="minorHAnsi" w:cstheme="minorHAnsi"/>
                  <w:bCs/>
                </w:rPr>
                <w:t>(1</w:t>
              </w:r>
            </w:ins>
            <w:ins w:id="1094" w:author="Randall, Ben" w:date="2020-05-18T08:30:00Z">
              <w:r>
                <w:rPr>
                  <w:rFonts w:asciiTheme="minorHAnsi" w:hAnsiTheme="minorHAnsi" w:cstheme="minorHAnsi"/>
                  <w:bCs/>
                </w:rPr>
                <w:t>1</w:t>
              </w:r>
            </w:ins>
            <w:ins w:id="1095" w:author="Randall, Ben" w:date="2020-05-18T08:29:00Z">
              <w:r>
                <w:rPr>
                  <w:rFonts w:asciiTheme="minorHAnsi" w:hAnsiTheme="minorHAnsi" w:cstheme="minorHAnsi"/>
                  <w:bCs/>
                </w:rPr>
                <w:t>)</w:t>
              </w:r>
            </w:ins>
          </w:p>
        </w:tc>
      </w:tr>
    </w:tbl>
    <w:p w14:paraId="25B8EBDB" w14:textId="488EC583" w:rsidR="00FE09FA" w:rsidDel="005A3370" w:rsidRDefault="00FE09FA" w:rsidP="0005567D">
      <w:pPr>
        <w:rPr>
          <w:del w:id="1096" w:author="Randall, Ben" w:date="2020-05-18T08:30:00Z"/>
          <w:rFonts w:eastAsiaTheme="minorEastAsia"/>
          <w:bCs/>
        </w:rPr>
      </w:pPr>
      <m:oMathPara>
        <m:oMath>
          <m:func>
            <m:funcPr>
              <m:ctrlPr>
                <w:del w:id="1097" w:author="Randall, Ben" w:date="2020-05-18T08:30:00Z">
                  <w:rPr>
                    <w:rFonts w:ascii="Cambria Math" w:eastAsiaTheme="minorEastAsia" w:hAnsi="Cambria Math" w:cstheme="minorHAnsi"/>
                    <w:bCs/>
                    <w:i/>
                    <w:rPrChange w:id="1098" w:author="Randall, Ben" w:date="2020-05-18T08:28:00Z">
                      <w:rPr>
                        <w:rFonts w:ascii="Cambria Math" w:eastAsiaTheme="minorEastAsia" w:hAnsi="Cambria Math" w:cstheme="minorHAnsi"/>
                        <w:bCs/>
                      </w:rPr>
                    </w:rPrChange>
                  </w:rPr>
                </w:del>
              </m:ctrlPr>
            </m:funcPr>
            <m:fName>
              <m:r>
                <w:del w:id="1099" w:author="Randall, Ben" w:date="2020-05-18T08:30:00Z">
                  <m:rPr>
                    <m:sty m:val="p"/>
                  </m:rPr>
                  <w:rPr>
                    <w:rFonts w:ascii="Cambria Math" w:eastAsiaTheme="minorEastAsia" w:hAnsi="Cambria Math" w:cstheme="minorHAnsi"/>
                  </w:rPr>
                  <m:t>ln</m:t>
                </w:del>
              </m:r>
            </m:fName>
            <m:e/>
          </m:func>
        </m:oMath>
      </m:oMathPara>
    </w:p>
    <w:p w14:paraId="109380E2" w14:textId="32C5358A" w:rsidR="00FE09FA" w:rsidRDefault="005A3370" w:rsidP="0005567D">
      <w:pPr>
        <w:rPr>
          <w:ins w:id="1100" w:author="Randall, Ben" w:date="2020-05-18T09:08:00Z"/>
          <w:rFonts w:asciiTheme="minorHAnsi" w:hAnsiTheme="minorHAnsi" w:cstheme="minorHAnsi"/>
          <w:bCs/>
        </w:rPr>
      </w:pPr>
      <w:ins w:id="1101" w:author="Randall, Ben" w:date="2020-05-18T09:08:00Z">
        <w:r>
          <w:rPr>
            <w:rFonts w:asciiTheme="minorHAnsi" w:hAnsiTheme="minorHAnsi" w:cstheme="minorHAnsi"/>
            <w:bCs/>
          </w:rPr>
          <w:t xml:space="preserve">where </w:t>
        </w:r>
      </w:ins>
    </w:p>
    <w:p w14:paraId="52A3C334" w14:textId="77777777" w:rsidR="005A3370" w:rsidRPr="00FE09FA" w:rsidRDefault="005A3370" w:rsidP="0005567D">
      <w:pPr>
        <w:rPr>
          <w:ins w:id="1102" w:author="Randall, Ben" w:date="2020-05-18T08:30:00Z"/>
          <w:rFonts w:asciiTheme="minorHAnsi" w:hAnsiTheme="minorHAnsi" w:cstheme="minorHAnsi"/>
          <w:bCs/>
          <w:rPrChange w:id="1103" w:author="Randall, Ben" w:date="2020-05-18T08:24:00Z">
            <w:rPr>
              <w:ins w:id="1104" w:author="Randall, Ben" w:date="2020-05-18T08:30:00Z"/>
              <w:rFonts w:asciiTheme="minorHAnsi" w:hAnsiTheme="minorHAnsi" w:cstheme="minorHAnsi"/>
              <w:b/>
            </w:rPr>
          </w:rPrChange>
        </w:rPr>
      </w:pPr>
    </w:p>
    <w:p w14:paraId="03E1DEA8" w14:textId="77777777" w:rsidR="00B920B0" w:rsidRDefault="00B920B0" w:rsidP="0005567D">
      <w:pPr>
        <w:rPr>
          <w:rFonts w:asciiTheme="minorHAnsi" w:hAnsiTheme="minorHAnsi" w:cstheme="minorHAnsi"/>
          <w:b/>
        </w:rPr>
      </w:pPr>
    </w:p>
    <w:p w14:paraId="0B279100" w14:textId="77777777" w:rsidR="00B920B0" w:rsidRDefault="00B920B0" w:rsidP="0005567D">
      <w:pPr>
        <w:rPr>
          <w:rFonts w:asciiTheme="minorHAnsi" w:hAnsiTheme="minorHAnsi" w:cstheme="minorHAnsi"/>
          <w:b/>
        </w:rPr>
      </w:pPr>
      <w:r>
        <w:rPr>
          <w:rFonts w:asciiTheme="minorHAnsi" w:hAnsiTheme="minorHAnsi" w:cstheme="minorHAnsi"/>
          <w:b/>
        </w:rPr>
        <w:t>2.3. What is the free energy change of Equation (2.2)</w:t>
      </w:r>
      <w:r w:rsidR="00031726">
        <w:rPr>
          <w:rFonts w:asciiTheme="minorHAnsi" w:hAnsiTheme="minorHAnsi" w:cstheme="minorHAnsi"/>
          <w:b/>
        </w:rPr>
        <w:t xml:space="preserve"> at </w:t>
      </w:r>
      <w:r w:rsidR="00031726" w:rsidRPr="00031726">
        <w:rPr>
          <w:rFonts w:ascii="Symbol" w:hAnsi="Symbol" w:cstheme="minorHAnsi"/>
          <w:b/>
        </w:rPr>
        <w:t></w:t>
      </w:r>
      <w:r w:rsidR="00031726" w:rsidRPr="00031726">
        <w:rPr>
          <w:rFonts w:ascii="Symbol" w:hAnsi="Symbol" w:cstheme="minorHAnsi"/>
          <w:b/>
        </w:rPr>
        <w:t></w:t>
      </w:r>
      <w:r w:rsidR="00031726">
        <w:rPr>
          <w:rFonts w:asciiTheme="minorHAnsi" w:hAnsiTheme="minorHAnsi" w:cstheme="minorHAnsi"/>
          <w:b/>
        </w:rPr>
        <w:t xml:space="preserve"> = 180 mV</w:t>
      </w:r>
      <w:r>
        <w:rPr>
          <w:rFonts w:asciiTheme="minorHAnsi" w:hAnsiTheme="minorHAnsi" w:cstheme="minorHAnsi"/>
          <w:b/>
        </w:rPr>
        <w:t xml:space="preserve">? How does the free energy change of Equation (2.1) compare to that of Equation (2.2)? </w:t>
      </w:r>
      <w:r w:rsidR="00031726" w:rsidRPr="00D55D81">
        <w:rPr>
          <w:rFonts w:asciiTheme="minorHAnsi" w:hAnsiTheme="minorHAnsi" w:cstheme="minorHAnsi"/>
          <w:b/>
        </w:rPr>
        <w:t>How efficient is the transduction of electrical to chemical free energy in this step in ATP synthesis? (What is the ratio of energy stored in ATP to the total energy consumed?)</w:t>
      </w:r>
    </w:p>
    <w:p w14:paraId="07F268CC" w14:textId="77777777" w:rsidR="00031726" w:rsidRDefault="00031726" w:rsidP="0005567D">
      <w:pPr>
        <w:rPr>
          <w:rFonts w:asciiTheme="minorHAnsi" w:hAnsiTheme="minorHAnsi" w:cstheme="minorHAnsi"/>
          <w:b/>
        </w:rPr>
      </w:pPr>
    </w:p>
    <w:p w14:paraId="79AB0BA2" w14:textId="77777777" w:rsidR="00031726" w:rsidRDefault="00031726" w:rsidP="0005567D">
      <w:pPr>
        <w:rPr>
          <w:rFonts w:asciiTheme="minorHAnsi" w:hAnsiTheme="minorHAnsi" w:cstheme="minorHAnsi"/>
          <w:b/>
        </w:rPr>
      </w:pPr>
      <w:r>
        <w:rPr>
          <w:rFonts w:asciiTheme="minorHAnsi" w:hAnsiTheme="minorHAnsi" w:cstheme="minorHAnsi"/>
          <w:b/>
        </w:rPr>
        <w:t xml:space="preserve">2.4. Given the concentrations assumed in 2.2, what is the minimum value of </w:t>
      </w:r>
      <w:r w:rsidRPr="00031726">
        <w:rPr>
          <w:rFonts w:ascii="Symbol" w:hAnsi="Symbol" w:cstheme="minorHAnsi"/>
          <w:b/>
        </w:rPr>
        <w:t></w:t>
      </w:r>
      <w:r w:rsidRPr="00031726">
        <w:rPr>
          <w:rFonts w:ascii="Symbol" w:hAnsi="Symbol" w:cstheme="minorHAnsi"/>
          <w:b/>
        </w:rPr>
        <w:t></w:t>
      </w:r>
      <w:r>
        <w:rPr>
          <w:rFonts w:asciiTheme="minorHAnsi" w:hAnsiTheme="minorHAnsi" w:cstheme="minorHAnsi"/>
          <w:b/>
        </w:rPr>
        <w:t xml:space="preserve"> at which ATP can be synthesized in the mitochondrial matrix?</w:t>
      </w:r>
    </w:p>
    <w:p w14:paraId="31EA4887" w14:textId="77777777" w:rsidR="00031726" w:rsidRDefault="00031726" w:rsidP="0005567D">
      <w:pPr>
        <w:rPr>
          <w:rFonts w:asciiTheme="minorHAnsi" w:hAnsiTheme="minorHAnsi" w:cstheme="minorHAnsi"/>
          <w:b/>
        </w:rPr>
      </w:pPr>
    </w:p>
    <w:p w14:paraId="03ED347E" w14:textId="77777777" w:rsidR="00031726" w:rsidRDefault="00031726" w:rsidP="0005567D">
      <w:pPr>
        <w:rPr>
          <w:rFonts w:asciiTheme="minorHAnsi" w:hAnsiTheme="minorHAnsi" w:cstheme="minorHAnsi"/>
          <w:b/>
        </w:rPr>
      </w:pPr>
      <w:r>
        <w:rPr>
          <w:rFonts w:asciiTheme="minorHAnsi" w:hAnsiTheme="minorHAnsi" w:cstheme="minorHAnsi"/>
          <w:b/>
        </w:rPr>
        <w:t xml:space="preserve">2.5. Assume that reaction (2.1) proceeds by simple mass-action kinetics, with a constant reverse rate </w:t>
      </w:r>
      <w:r w:rsidRPr="00031726">
        <w:rPr>
          <w:rFonts w:asciiTheme="minorHAnsi" w:hAnsiTheme="minorHAnsi" w:cstheme="minorHAnsi"/>
          <w:b/>
          <w:i/>
        </w:rPr>
        <w:t>k</w:t>
      </w:r>
      <w:r w:rsidRPr="00031726">
        <w:rPr>
          <w:rFonts w:asciiTheme="minorHAnsi" w:hAnsiTheme="minorHAnsi" w:cstheme="minorHAnsi"/>
          <w:b/>
          <w:i/>
          <w:vertAlign w:val="subscript"/>
        </w:rPr>
        <w:t>r</w:t>
      </w:r>
      <w:r>
        <w:rPr>
          <w:rFonts w:asciiTheme="minorHAnsi" w:hAnsiTheme="minorHAnsi" w:cstheme="minorHAnsi"/>
          <w:b/>
        </w:rPr>
        <w:t xml:space="preserve">. How does the forward rate constant necessarily depend on </w:t>
      </w:r>
      <w:r w:rsidRPr="00031726">
        <w:rPr>
          <w:rFonts w:ascii="Symbol" w:hAnsi="Symbol" w:cstheme="minorHAnsi"/>
          <w:b/>
        </w:rPr>
        <w:t></w:t>
      </w:r>
      <w:r w:rsidRPr="00031726">
        <w:rPr>
          <w:rFonts w:ascii="Symbol" w:hAnsi="Symbol" w:cstheme="minorHAnsi"/>
          <w:b/>
        </w:rPr>
        <w:t></w:t>
      </w:r>
      <w:r>
        <w:rPr>
          <w:rFonts w:asciiTheme="minorHAnsi" w:hAnsiTheme="minorHAnsi" w:cstheme="minorHAnsi"/>
          <w:b/>
        </w:rPr>
        <w:t xml:space="preserve"> for the reaction kinetics to be properly thermodynamically balanced?</w:t>
      </w:r>
    </w:p>
    <w:p w14:paraId="3E038A42" w14:textId="77777777" w:rsidR="00031726" w:rsidRDefault="00031726" w:rsidP="0005567D">
      <w:pPr>
        <w:rPr>
          <w:rFonts w:asciiTheme="minorHAnsi" w:hAnsiTheme="minorHAnsi" w:cstheme="minorHAnsi"/>
          <w:b/>
        </w:rPr>
      </w:pPr>
    </w:p>
    <w:p w14:paraId="28DBE091" w14:textId="77777777" w:rsidR="00031726" w:rsidRDefault="00031726" w:rsidP="00031726">
      <w:pPr>
        <w:rPr>
          <w:rFonts w:asciiTheme="minorHAnsi" w:hAnsiTheme="minorHAnsi" w:cstheme="minorHAnsi"/>
          <w:b/>
        </w:rPr>
      </w:pPr>
      <w:r>
        <w:rPr>
          <w:rFonts w:asciiTheme="minorHAnsi" w:hAnsiTheme="minorHAnsi" w:cstheme="minorHAnsi"/>
          <w:b/>
        </w:rPr>
        <w:t xml:space="preserve">2.6. Write a simple program that simulates the kinetics of </w:t>
      </w:r>
      <w:r w:rsidRPr="00715485">
        <w:rPr>
          <w:rFonts w:asciiTheme="minorHAnsi" w:hAnsiTheme="minorHAnsi" w:cstheme="minorHAnsi"/>
          <w:b/>
        </w:rPr>
        <w:t>[</w:t>
      </w:r>
      <w:r w:rsidRPr="00715485">
        <w:rPr>
          <w:rFonts w:ascii="Symbol" w:hAnsi="Symbol" w:cstheme="minorHAnsi"/>
          <w:b/>
        </w:rPr>
        <w:t></w:t>
      </w:r>
      <w:r w:rsidRPr="00715485">
        <w:rPr>
          <w:rFonts w:asciiTheme="minorHAnsi" w:hAnsiTheme="minorHAnsi" w:cstheme="minorHAnsi"/>
          <w:b/>
        </w:rPr>
        <w:t>ADP], [</w:t>
      </w:r>
      <w:r w:rsidRPr="00715485">
        <w:rPr>
          <w:rFonts w:ascii="Symbol" w:hAnsi="Symbol" w:cstheme="minorHAnsi"/>
          <w:b/>
        </w:rPr>
        <w:t></w:t>
      </w:r>
      <w:r w:rsidRPr="00715485">
        <w:rPr>
          <w:rFonts w:asciiTheme="minorHAnsi" w:hAnsiTheme="minorHAnsi" w:cstheme="minorHAnsi"/>
          <w:b/>
        </w:rPr>
        <w:t>ATP</w:t>
      </w:r>
      <w:proofErr w:type="gramStart"/>
      <w:r w:rsidRPr="00715485">
        <w:rPr>
          <w:rFonts w:asciiTheme="minorHAnsi" w:hAnsiTheme="minorHAnsi" w:cstheme="minorHAnsi"/>
          <w:b/>
        </w:rPr>
        <w:t>]</w:t>
      </w:r>
      <w:r>
        <w:rPr>
          <w:rFonts w:asciiTheme="minorHAnsi" w:hAnsiTheme="minorHAnsi" w:cstheme="minorHAnsi"/>
          <w:b/>
        </w:rPr>
        <w:t xml:space="preserve"> </w:t>
      </w:r>
      <w:r w:rsidRPr="00715485">
        <w:rPr>
          <w:rFonts w:asciiTheme="minorHAnsi" w:hAnsiTheme="minorHAnsi" w:cstheme="minorHAnsi"/>
          <w:b/>
        </w:rPr>
        <w:t>,</w:t>
      </w:r>
      <w:proofErr w:type="gramEnd"/>
      <w:r w:rsidRPr="00715485">
        <w:rPr>
          <w:rFonts w:asciiTheme="minorHAnsi" w:hAnsiTheme="minorHAnsi" w:cstheme="minorHAnsi"/>
          <w:b/>
        </w:rPr>
        <w:t xml:space="preserve"> and [</w:t>
      </w:r>
      <w:r w:rsidRPr="00715485">
        <w:rPr>
          <w:rFonts w:ascii="Symbol" w:hAnsi="Symbol" w:cstheme="minorHAnsi"/>
          <w:b/>
        </w:rPr>
        <w:t></w:t>
      </w:r>
      <w:r w:rsidRPr="00715485">
        <w:rPr>
          <w:rFonts w:asciiTheme="minorHAnsi" w:hAnsiTheme="minorHAnsi" w:cstheme="minorHAnsi"/>
          <w:b/>
        </w:rPr>
        <w:t>Pi]</w:t>
      </w:r>
      <w:r>
        <w:rPr>
          <w:rFonts w:asciiTheme="minorHAnsi" w:hAnsiTheme="minorHAnsi" w:cstheme="minorHAnsi"/>
          <w:b/>
        </w:rPr>
        <w:t xml:space="preserve"> in the matrix given a fixed membrane potential, pH, and magnesium concentration, and given arbitrary initial conditions. How do the predicted steady-state concentrations depend on membrane potential, pH, and magnesium concentration?</w:t>
      </w:r>
    </w:p>
    <w:p w14:paraId="1642E54F" w14:textId="77777777" w:rsidR="00031726" w:rsidRDefault="00031726" w:rsidP="0005567D">
      <w:pPr>
        <w:rPr>
          <w:rFonts w:asciiTheme="minorHAnsi" w:hAnsiTheme="minorHAnsi" w:cstheme="minorHAnsi"/>
          <w:b/>
        </w:rPr>
      </w:pPr>
    </w:p>
    <w:p w14:paraId="1F63B7E1" w14:textId="77777777" w:rsidR="00D93B12" w:rsidRDefault="00D93B12" w:rsidP="0005567D">
      <w:pPr>
        <w:pBdr>
          <w:bottom w:val="single" w:sz="6" w:space="1" w:color="auto"/>
        </w:pBdr>
        <w:rPr>
          <w:rFonts w:asciiTheme="minorHAnsi" w:hAnsiTheme="minorHAnsi" w:cstheme="minorHAnsi"/>
          <w:b/>
        </w:rPr>
      </w:pPr>
    </w:p>
    <w:p w14:paraId="4F9204B6" w14:textId="77777777" w:rsidR="00D93B12" w:rsidRDefault="00D93B12" w:rsidP="0005567D">
      <w:pPr>
        <w:rPr>
          <w:rFonts w:asciiTheme="minorHAnsi" w:hAnsiTheme="minorHAnsi" w:cstheme="minorHAnsi"/>
          <w:b/>
        </w:rPr>
      </w:pPr>
    </w:p>
    <w:p w14:paraId="2FCB8905" w14:textId="77777777" w:rsidR="00D93B12" w:rsidRPr="00031726" w:rsidRDefault="00D93B12" w:rsidP="0005567D">
      <w:pPr>
        <w:rPr>
          <w:rFonts w:asciiTheme="minorHAnsi" w:hAnsiTheme="minorHAnsi" w:cstheme="minorHAnsi"/>
          <w:b/>
        </w:rPr>
      </w:pPr>
      <w:r>
        <w:rPr>
          <w:rFonts w:asciiTheme="minorHAnsi" w:hAnsiTheme="minorHAnsi" w:cstheme="minorHAnsi"/>
          <w:b/>
        </w:rPr>
        <w:t>Don’t worry about these below</w:t>
      </w:r>
    </w:p>
    <w:p w14:paraId="2E54428F" w14:textId="77777777" w:rsidR="00715485" w:rsidRDefault="00715485" w:rsidP="0005567D">
      <w:pPr>
        <w:rPr>
          <w:rFonts w:asciiTheme="minorHAnsi" w:hAnsiTheme="minorHAnsi" w:cstheme="minorHAnsi"/>
          <w:b/>
        </w:rPr>
      </w:pPr>
    </w:p>
    <w:p w14:paraId="718A3533" w14:textId="77777777" w:rsidR="00D55D81" w:rsidRPr="00031726" w:rsidRDefault="00D55D81" w:rsidP="0005567D">
      <w:pPr>
        <w:rPr>
          <w:rFonts w:asciiTheme="minorHAnsi" w:hAnsiTheme="minorHAnsi" w:cstheme="minorHAnsi"/>
          <w:b/>
        </w:rPr>
      </w:pPr>
      <w:r w:rsidRPr="00D55D81">
        <w:rPr>
          <w:rFonts w:asciiTheme="minorHAnsi" w:hAnsiTheme="minorHAnsi" w:cstheme="minorHAnsi"/>
          <w:b/>
        </w:rPr>
        <w:t>What is the free energy of ATP hydrolysis in the myocardium? Express Gibbs free energy in units of joule</w:t>
      </w:r>
      <w:r w:rsidR="00B920B0">
        <w:rPr>
          <w:rFonts w:asciiTheme="minorHAnsi" w:hAnsiTheme="minorHAnsi" w:cstheme="minorHAnsi"/>
          <w:b/>
        </w:rPr>
        <w:t>s</w:t>
      </w:r>
      <w:r w:rsidRPr="00D55D81">
        <w:rPr>
          <w:rFonts w:asciiTheme="minorHAnsi" w:hAnsiTheme="minorHAnsi" w:cstheme="minorHAnsi"/>
          <w:b/>
        </w:rPr>
        <w:t xml:space="preserve"> per mole. In mitochondrial ATP synthesis the chemical synthesis of ATP from ADP and inorganic phosphate is coupled to the movement of positive charges down the electrical gradient from the outside to the inside of the inner membrane. What is the minimum number of charges translocate to synthesize 1 ATP molecule? Assume</w:t>
      </w:r>
      <w:r w:rsidR="0005567D" w:rsidRPr="00D55D81">
        <w:rPr>
          <w:rFonts w:asciiTheme="minorHAnsi" w:hAnsiTheme="minorHAnsi" w:cstheme="minorHAnsi"/>
          <w:b/>
        </w:rPr>
        <w:t xml:space="preserve"> that there is a 180 mV potential difference across the inner</w:t>
      </w:r>
      <w:r w:rsidRPr="00D55D81">
        <w:rPr>
          <w:rFonts w:asciiTheme="minorHAnsi" w:hAnsiTheme="minorHAnsi" w:cstheme="minorHAnsi"/>
          <w:b/>
        </w:rPr>
        <w:t xml:space="preserve"> mitochondrial</w:t>
      </w:r>
      <w:r w:rsidR="0005567D" w:rsidRPr="00D55D81">
        <w:rPr>
          <w:rFonts w:asciiTheme="minorHAnsi" w:hAnsiTheme="minorHAnsi" w:cstheme="minorHAnsi"/>
          <w:b/>
        </w:rPr>
        <w:t xml:space="preserve"> membrane</w:t>
      </w:r>
      <w:r w:rsidRPr="00D55D81">
        <w:rPr>
          <w:rFonts w:asciiTheme="minorHAnsi" w:hAnsiTheme="minorHAnsi" w:cstheme="minorHAnsi"/>
          <w:b/>
        </w:rPr>
        <w:t>.</w:t>
      </w:r>
    </w:p>
    <w:p w14:paraId="5E27C9C8" w14:textId="77777777" w:rsidR="00D55D81" w:rsidRDefault="00D55D81" w:rsidP="0005567D">
      <w:pPr>
        <w:rPr>
          <w:rFonts w:asciiTheme="minorHAnsi" w:hAnsiTheme="minorHAnsi" w:cstheme="minorHAnsi"/>
        </w:rPr>
      </w:pPr>
    </w:p>
    <w:p w14:paraId="3774D8FF" w14:textId="77777777" w:rsidR="00D55D81" w:rsidRDefault="00D55D81" w:rsidP="0005567D">
      <w:pPr>
        <w:rPr>
          <w:rFonts w:asciiTheme="minorHAnsi" w:hAnsiTheme="minorHAnsi" w:cstheme="minorHAnsi"/>
          <w:b/>
        </w:rPr>
      </w:pPr>
      <w:r w:rsidRPr="00D55D81">
        <w:rPr>
          <w:rFonts w:asciiTheme="minorHAnsi" w:hAnsiTheme="minorHAnsi" w:cstheme="minorHAnsi"/>
          <w:b/>
        </w:rPr>
        <w:t>How efficient is the transduction of electrical to chemical free energy in this step in ATP synthesis? (What is the ratio of energy stored in ATP to the total energy consumed?)</w:t>
      </w:r>
    </w:p>
    <w:p w14:paraId="18B5723A" w14:textId="77777777" w:rsidR="00E21B64" w:rsidRDefault="00E21B64" w:rsidP="0005567D">
      <w:pPr>
        <w:rPr>
          <w:rFonts w:asciiTheme="minorHAnsi" w:hAnsiTheme="minorHAnsi" w:cstheme="minorHAnsi"/>
        </w:rPr>
      </w:pPr>
    </w:p>
    <w:p w14:paraId="03EBC868" w14:textId="77777777" w:rsidR="00DA6FFF" w:rsidRDefault="00DA6FFF" w:rsidP="00F66532">
      <w:pPr>
        <w:rPr>
          <w:rFonts w:asciiTheme="minorHAnsi" w:hAnsiTheme="minorHAnsi" w:cstheme="minorHAnsi"/>
          <w:b/>
        </w:rPr>
      </w:pPr>
    </w:p>
    <w:p w14:paraId="0773ED24" w14:textId="77777777" w:rsidR="00DA6FFF" w:rsidRDefault="00DA6FFF" w:rsidP="00DA6FFF">
      <w:pPr>
        <w:ind w:firstLine="720"/>
        <w:rPr>
          <w:rFonts w:asciiTheme="minorHAnsi" w:hAnsiTheme="minorHAnsi" w:cstheme="minorHAnsi"/>
          <w:b/>
        </w:rPr>
      </w:pPr>
    </w:p>
    <w:p w14:paraId="055D29C4" w14:textId="77777777" w:rsidR="00DA6FFF" w:rsidRDefault="00DA6FFF" w:rsidP="00DA6FFF">
      <w:pPr>
        <w:rPr>
          <w:rFonts w:asciiTheme="minorHAnsi" w:hAnsiTheme="minorHAnsi" w:cstheme="minorHAnsi"/>
          <w:b/>
        </w:rPr>
      </w:pPr>
    </w:p>
    <w:p w14:paraId="6217F3B5" w14:textId="77777777" w:rsidR="00DA6FFF" w:rsidRPr="00DA6FFF" w:rsidRDefault="00DA6FFF" w:rsidP="00DA6FFF">
      <w:pPr>
        <w:ind w:firstLine="720"/>
        <w:rPr>
          <w:rFonts w:asciiTheme="minorHAnsi" w:hAnsiTheme="minorHAnsi" w:cstheme="minorHAnsi"/>
        </w:rPr>
      </w:pPr>
    </w:p>
    <w:sectPr w:rsidR="00DA6FFF" w:rsidRPr="00DA6FFF" w:rsidSect="008B26D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2" w:author="Randall, Ben" w:date="2020-05-13T15:48:00Z" w:initials="RB">
    <w:p w14:paraId="36622477" w14:textId="362DB27F" w:rsidR="002D3EF9" w:rsidRDefault="002D3EF9">
      <w:pPr>
        <w:pStyle w:val="CommentText"/>
      </w:pPr>
      <w:r>
        <w:rPr>
          <w:rStyle w:val="CommentReference"/>
        </w:rPr>
        <w:annotationRef/>
      </w:r>
      <w:r>
        <w:t xml:space="preserve">Shouldn’t this be 4? </w:t>
      </w:r>
    </w:p>
  </w:comment>
  <w:comment w:id="243" w:author="Randall, Ben" w:date="2020-05-13T15:48:00Z" w:initials="RB">
    <w:p w14:paraId="45586E6E" w14:textId="058E1256" w:rsidR="002D3EF9" w:rsidRDefault="002D3EF9">
      <w:pPr>
        <w:pStyle w:val="CommentText"/>
      </w:pPr>
      <w:r>
        <w:rPr>
          <w:rStyle w:val="CommentReference"/>
        </w:rPr>
        <w:annotationRef/>
      </w:r>
      <w:r>
        <w:t xml:space="preserve">Should one of these be “inside”? </w:t>
      </w:r>
    </w:p>
  </w:comment>
  <w:comment w:id="245" w:author="Randall, Ben" w:date="2020-05-13T15:48:00Z" w:initials="RB">
    <w:p w14:paraId="68BF425C" w14:textId="41190EE2" w:rsidR="002D3EF9" w:rsidRDefault="002D3EF9">
      <w:pPr>
        <w:pStyle w:val="CommentText"/>
      </w:pPr>
      <w:r>
        <w:rPr>
          <w:rStyle w:val="CommentReference"/>
        </w:rPr>
        <w:annotationRef/>
      </w:r>
      <w:r>
        <w:t xml:space="preserve">Do we need to account for intermediates? I did the ones that were done in the paper I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622477" w15:done="0"/>
  <w15:commentEx w15:paraId="45586E6E" w15:done="0"/>
  <w15:commentEx w15:paraId="68BF4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69565" w16cex:dateUtc="2020-05-13T19:48:00Z"/>
  <w16cex:commentExtensible w16cex:durableId="22669555" w16cex:dateUtc="2020-05-13T19:48:00Z"/>
  <w16cex:commentExtensible w16cex:durableId="22669535" w16cex:dateUtc="2020-05-1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622477" w16cid:durableId="22669565"/>
  <w16cid:commentId w16cid:paraId="45586E6E" w16cid:durableId="22669555"/>
  <w16cid:commentId w16cid:paraId="68BF425C" w16cid:durableId="226695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ndall, Ben">
    <w15:presenceInfo w15:providerId="AD" w15:userId="S::ebrandal@umich.edu::a346d2a5-9903-4198-8ff7-a968bfc4da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1A9"/>
    <w:rsid w:val="00011DE2"/>
    <w:rsid w:val="000161AB"/>
    <w:rsid w:val="00031726"/>
    <w:rsid w:val="000537F9"/>
    <w:rsid w:val="00054CEB"/>
    <w:rsid w:val="0005567D"/>
    <w:rsid w:val="00133C65"/>
    <w:rsid w:val="00156C39"/>
    <w:rsid w:val="001A6E4B"/>
    <w:rsid w:val="002524C3"/>
    <w:rsid w:val="00265014"/>
    <w:rsid w:val="002758BE"/>
    <w:rsid w:val="00276E8F"/>
    <w:rsid w:val="002D3EF9"/>
    <w:rsid w:val="00307B90"/>
    <w:rsid w:val="003338E4"/>
    <w:rsid w:val="0041195C"/>
    <w:rsid w:val="00417A8F"/>
    <w:rsid w:val="0042693E"/>
    <w:rsid w:val="00484FB4"/>
    <w:rsid w:val="005179D3"/>
    <w:rsid w:val="00517B02"/>
    <w:rsid w:val="0052510B"/>
    <w:rsid w:val="005A3370"/>
    <w:rsid w:val="00636009"/>
    <w:rsid w:val="006775BF"/>
    <w:rsid w:val="006C4757"/>
    <w:rsid w:val="006D3211"/>
    <w:rsid w:val="00715485"/>
    <w:rsid w:val="007627AC"/>
    <w:rsid w:val="008570DE"/>
    <w:rsid w:val="00881A71"/>
    <w:rsid w:val="008B26DB"/>
    <w:rsid w:val="008B3715"/>
    <w:rsid w:val="008E20D9"/>
    <w:rsid w:val="00923A5D"/>
    <w:rsid w:val="009A47F1"/>
    <w:rsid w:val="009C1269"/>
    <w:rsid w:val="00A036CA"/>
    <w:rsid w:val="00A2712F"/>
    <w:rsid w:val="00A9547B"/>
    <w:rsid w:val="00B356FB"/>
    <w:rsid w:val="00B920B0"/>
    <w:rsid w:val="00C15405"/>
    <w:rsid w:val="00C64842"/>
    <w:rsid w:val="00D05FAC"/>
    <w:rsid w:val="00D55D81"/>
    <w:rsid w:val="00D93B12"/>
    <w:rsid w:val="00DA6FFF"/>
    <w:rsid w:val="00DD2944"/>
    <w:rsid w:val="00DE4CF5"/>
    <w:rsid w:val="00E21B64"/>
    <w:rsid w:val="00E24FE8"/>
    <w:rsid w:val="00E76896"/>
    <w:rsid w:val="00EA7550"/>
    <w:rsid w:val="00EA7C4E"/>
    <w:rsid w:val="00EB71A9"/>
    <w:rsid w:val="00F168E5"/>
    <w:rsid w:val="00F66532"/>
    <w:rsid w:val="00FD7896"/>
    <w:rsid w:val="00FE09FA"/>
    <w:rsid w:val="00FF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8E49"/>
  <w15:chartTrackingRefBased/>
  <w15:docId w15:val="{AAAFD2CC-A9FA-45ED-BE8A-DE9CE8B3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26"/>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0DE"/>
    <w:rPr>
      <w:color w:val="808080"/>
    </w:rPr>
  </w:style>
  <w:style w:type="character" w:customStyle="1" w:styleId="e24kjd">
    <w:name w:val="e24kjd"/>
    <w:basedOn w:val="DefaultParagraphFont"/>
    <w:rsid w:val="002758BE"/>
  </w:style>
  <w:style w:type="paragraph" w:styleId="BalloonText">
    <w:name w:val="Balloon Text"/>
    <w:basedOn w:val="Normal"/>
    <w:link w:val="BalloonTextChar"/>
    <w:uiPriority w:val="99"/>
    <w:semiHidden/>
    <w:unhideWhenUsed/>
    <w:rsid w:val="00C15405"/>
    <w:rPr>
      <w:sz w:val="18"/>
      <w:szCs w:val="18"/>
    </w:rPr>
  </w:style>
  <w:style w:type="character" w:customStyle="1" w:styleId="BalloonTextChar">
    <w:name w:val="Balloon Text Char"/>
    <w:basedOn w:val="DefaultParagraphFont"/>
    <w:link w:val="BalloonText"/>
    <w:uiPriority w:val="99"/>
    <w:semiHidden/>
    <w:rsid w:val="00C15405"/>
    <w:rPr>
      <w:rFonts w:ascii="Times New Roman" w:hAnsi="Times New Roman" w:cs="Times New Roman"/>
      <w:sz w:val="18"/>
      <w:szCs w:val="18"/>
    </w:rPr>
  </w:style>
  <w:style w:type="table" w:styleId="TableGrid">
    <w:name w:val="Table Grid"/>
    <w:basedOn w:val="TableNormal"/>
    <w:uiPriority w:val="39"/>
    <w:rsid w:val="00C1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5405"/>
    <w:rPr>
      <w:sz w:val="16"/>
      <w:szCs w:val="16"/>
    </w:rPr>
  </w:style>
  <w:style w:type="paragraph" w:styleId="CommentText">
    <w:name w:val="annotation text"/>
    <w:basedOn w:val="Normal"/>
    <w:link w:val="CommentTextChar"/>
    <w:uiPriority w:val="99"/>
    <w:semiHidden/>
    <w:unhideWhenUsed/>
    <w:rsid w:val="00C15405"/>
    <w:rPr>
      <w:sz w:val="20"/>
      <w:szCs w:val="20"/>
    </w:rPr>
  </w:style>
  <w:style w:type="character" w:customStyle="1" w:styleId="CommentTextChar">
    <w:name w:val="Comment Text Char"/>
    <w:basedOn w:val="DefaultParagraphFont"/>
    <w:link w:val="CommentText"/>
    <w:uiPriority w:val="99"/>
    <w:semiHidden/>
    <w:rsid w:val="00C1540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5405"/>
    <w:rPr>
      <w:b/>
      <w:bCs/>
    </w:rPr>
  </w:style>
  <w:style w:type="character" w:customStyle="1" w:styleId="CommentSubjectChar">
    <w:name w:val="Comment Subject Char"/>
    <w:basedOn w:val="CommentTextChar"/>
    <w:link w:val="CommentSubject"/>
    <w:uiPriority w:val="99"/>
    <w:semiHidden/>
    <w:rsid w:val="00C1540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7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Dan</dc:creator>
  <cp:keywords/>
  <dc:description/>
  <cp:lastModifiedBy>Randall, Ben</cp:lastModifiedBy>
  <cp:revision>5</cp:revision>
  <dcterms:created xsi:type="dcterms:W3CDTF">2020-05-13T20:05:00Z</dcterms:created>
  <dcterms:modified xsi:type="dcterms:W3CDTF">2020-05-20T21:12:00Z</dcterms:modified>
</cp:coreProperties>
</file>